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9B25B" w14:textId="793AFC14" w:rsidR="00A90FAC" w:rsidRPr="005255C8" w:rsidDel="007A0729" w:rsidRDefault="00A90FAC" w:rsidP="00A90FAC">
      <w:pPr>
        <w:rPr>
          <w:del w:id="1" w:author="Rick Waldron" w:date="2022-07-28T12:43:00Z"/>
          <w:rFonts w:cstheme="minorHAnsi"/>
        </w:rPr>
      </w:pPr>
    </w:p>
    <w:p w14:paraId="37FC2D91" w14:textId="56E44564" w:rsidR="00A90FAC" w:rsidRPr="005255C8" w:rsidDel="006241BB" w:rsidRDefault="00A90FAC" w:rsidP="00A90FAC">
      <w:pPr>
        <w:rPr>
          <w:del w:id="2" w:author="Rick Waldron" w:date="2022-07-28T12:43:00Z"/>
          <w:rFonts w:cstheme="minorHAnsi"/>
        </w:rPr>
      </w:pPr>
    </w:p>
    <w:p w14:paraId="606CEBB7" w14:textId="6EC90D42" w:rsidR="00A90FAC" w:rsidRPr="005255C8" w:rsidDel="006241BB" w:rsidRDefault="004A06E7" w:rsidP="00A90FAC">
      <w:pPr>
        <w:jc w:val="right"/>
        <w:rPr>
          <w:del w:id="3" w:author="Rick Waldron" w:date="2022-07-28T12:44:00Z"/>
          <w:rFonts w:cstheme="minorHAnsi"/>
          <w:sz w:val="68"/>
          <w:szCs w:val="68"/>
          <w:rPrChange w:id="4" w:author="Rick Waldron" w:date="2022-07-27T16:26:00Z">
            <w:rPr>
              <w:del w:id="5" w:author="Rick Waldron" w:date="2022-07-28T12:44:00Z"/>
              <w:rFonts w:ascii="Arial Black" w:hAnsi="Arial Black"/>
              <w:sz w:val="68"/>
              <w:szCs w:val="68"/>
            </w:rPr>
          </w:rPrChange>
        </w:rPr>
      </w:pPr>
      <w:del w:id="6" w:author="Rick Waldron" w:date="2022-07-28T12:43:00Z">
        <w:r w:rsidRPr="005255C8" w:rsidDel="006241BB">
          <w:rPr>
            <w:rFonts w:cstheme="minorHAnsi"/>
            <w:sz w:val="68"/>
            <w:szCs w:val="68"/>
            <w:rPrChange w:id="7" w:author="Rick Waldron" w:date="2022-07-27T16:26:00Z">
              <w:rPr>
                <w:rFonts w:ascii="Arial Black" w:hAnsi="Arial Black"/>
                <w:sz w:val="68"/>
                <w:szCs w:val="68"/>
              </w:rPr>
            </w:rPrChange>
          </w:rPr>
          <w:delText>Software R</w:delText>
        </w:r>
      </w:del>
      <w:del w:id="8" w:author="Rick Waldron" w:date="2022-07-28T12:44:00Z">
        <w:r w:rsidRPr="005255C8" w:rsidDel="006241BB">
          <w:rPr>
            <w:rFonts w:cstheme="minorHAnsi"/>
            <w:sz w:val="68"/>
            <w:szCs w:val="68"/>
            <w:rPrChange w:id="9" w:author="Rick Waldron" w:date="2022-07-27T16:26:00Z">
              <w:rPr>
                <w:rFonts w:ascii="Arial Black" w:hAnsi="Arial Black"/>
                <w:sz w:val="68"/>
                <w:szCs w:val="68"/>
              </w:rPr>
            </w:rPrChange>
          </w:rPr>
          <w:delText>equirement</w:delText>
        </w:r>
        <w:r w:rsidR="008A2540" w:rsidRPr="005255C8" w:rsidDel="006241BB">
          <w:rPr>
            <w:rFonts w:cstheme="minorHAnsi"/>
            <w:sz w:val="68"/>
            <w:szCs w:val="68"/>
            <w:rPrChange w:id="10" w:author="Rick Waldron" w:date="2022-07-27T16:26:00Z">
              <w:rPr>
                <w:rFonts w:ascii="Arial Black" w:hAnsi="Arial Black"/>
                <w:sz w:val="68"/>
                <w:szCs w:val="68"/>
              </w:rPr>
            </w:rPrChange>
          </w:rPr>
          <w:delText xml:space="preserve"> Specification</w:delText>
        </w:r>
        <w:r w:rsidR="00686DCF" w:rsidRPr="005255C8" w:rsidDel="006241BB">
          <w:rPr>
            <w:rFonts w:cstheme="minorHAnsi"/>
            <w:sz w:val="68"/>
            <w:szCs w:val="68"/>
            <w:rPrChange w:id="11" w:author="Rick Waldron" w:date="2022-07-27T16:26:00Z">
              <w:rPr>
                <w:rFonts w:ascii="Arial Black" w:hAnsi="Arial Black"/>
                <w:sz w:val="68"/>
                <w:szCs w:val="68"/>
              </w:rPr>
            </w:rPrChange>
          </w:rPr>
          <w:delText>s</w:delText>
        </w:r>
      </w:del>
    </w:p>
    <w:p w14:paraId="4D9BB5BA" w14:textId="60419693" w:rsidR="00A90FAC" w:rsidRPr="005255C8" w:rsidDel="006241BB" w:rsidRDefault="00A90FAC" w:rsidP="00A90FAC">
      <w:pPr>
        <w:jc w:val="right"/>
        <w:rPr>
          <w:del w:id="12" w:author="Rick Waldron" w:date="2022-07-28T12:44:00Z"/>
          <w:rFonts w:cstheme="minorHAnsi"/>
          <w:color w:val="C0504D" w:themeColor="accent2"/>
          <w:sz w:val="56"/>
          <w:szCs w:val="56"/>
          <w:rPrChange w:id="13" w:author="Rick Waldron" w:date="2022-07-27T16:26:00Z">
            <w:rPr>
              <w:del w:id="14" w:author="Rick Waldron" w:date="2022-07-28T12:44:00Z"/>
              <w:rFonts w:ascii="Arial" w:hAnsi="Arial" w:cs="Arial"/>
              <w:color w:val="C0504D" w:themeColor="accent2"/>
              <w:sz w:val="56"/>
              <w:szCs w:val="56"/>
            </w:rPr>
          </w:rPrChange>
        </w:rPr>
      </w:pPr>
      <w:del w:id="15" w:author="Rick Waldron" w:date="2022-07-28T12:44:00Z">
        <w:r w:rsidRPr="005255C8" w:rsidDel="006241BB">
          <w:rPr>
            <w:rFonts w:cstheme="minorHAnsi"/>
            <w:color w:val="C0504D" w:themeColor="accent2"/>
            <w:sz w:val="56"/>
            <w:szCs w:val="56"/>
            <w:rPrChange w:id="16" w:author="Rick Waldron" w:date="2022-07-27T16:26:00Z">
              <w:rPr>
                <w:rFonts w:ascii="Arial" w:hAnsi="Arial" w:cs="Arial"/>
                <w:color w:val="C0504D" w:themeColor="accent2"/>
                <w:sz w:val="56"/>
                <w:szCs w:val="56"/>
              </w:rPr>
            </w:rPrChange>
          </w:rPr>
          <w:delText>Template</w:delText>
        </w:r>
      </w:del>
    </w:p>
    <w:p w14:paraId="69979023" w14:textId="4F3A7FC2" w:rsidR="00A90FAC" w:rsidRPr="005255C8" w:rsidDel="006241BB" w:rsidRDefault="00A90FAC" w:rsidP="00A90FAC">
      <w:pPr>
        <w:jc w:val="right"/>
        <w:rPr>
          <w:del w:id="17" w:author="Rick Waldron" w:date="2022-07-28T12:44:00Z"/>
          <w:rFonts w:cstheme="minorHAnsi"/>
          <w:color w:val="C0504D" w:themeColor="accent2"/>
          <w:sz w:val="52"/>
          <w:szCs w:val="52"/>
          <w:rPrChange w:id="18" w:author="Rick Waldron" w:date="2022-07-27T16:26:00Z">
            <w:rPr>
              <w:del w:id="19" w:author="Rick Waldron" w:date="2022-07-28T12:44:00Z"/>
              <w:rFonts w:ascii="Arial" w:hAnsi="Arial" w:cs="Arial"/>
              <w:color w:val="C0504D" w:themeColor="accent2"/>
              <w:sz w:val="52"/>
              <w:szCs w:val="52"/>
            </w:rPr>
          </w:rPrChange>
        </w:rPr>
      </w:pPr>
    </w:p>
    <w:p w14:paraId="76817A4F" w14:textId="223AF2D9" w:rsidR="00A90FAC" w:rsidRPr="005255C8" w:rsidDel="006241BB" w:rsidRDefault="002D3143" w:rsidP="00846BB9">
      <w:pPr>
        <w:jc w:val="right"/>
        <w:rPr>
          <w:del w:id="20" w:author="Rick Waldron" w:date="2022-07-28T12:44:00Z"/>
          <w:rFonts w:cstheme="minorHAnsi"/>
          <w:sz w:val="28"/>
          <w:szCs w:val="28"/>
          <w:rPrChange w:id="21" w:author="Rick Waldron" w:date="2022-07-27T16:26:00Z">
            <w:rPr>
              <w:del w:id="22" w:author="Rick Waldron" w:date="2022-07-28T12:44:00Z"/>
              <w:rFonts w:ascii="Arial Narrow" w:hAnsi="Arial Narrow" w:cs="Arial"/>
              <w:sz w:val="28"/>
              <w:szCs w:val="28"/>
            </w:rPr>
          </w:rPrChange>
        </w:rPr>
      </w:pPr>
      <w:del w:id="23" w:author="Rick Waldron" w:date="2022-07-28T12:44:00Z">
        <w:r w:rsidRPr="005255C8" w:rsidDel="006241BB">
          <w:rPr>
            <w:rFonts w:cstheme="minorHAnsi"/>
            <w:sz w:val="28"/>
            <w:szCs w:val="28"/>
            <w:rPrChange w:id="24" w:author="Rick Waldron" w:date="2022-07-27T16:26:00Z">
              <w:rPr>
                <w:rFonts w:ascii="Arial Narrow" w:hAnsi="Arial Narrow" w:cs="Arial"/>
                <w:sz w:val="28"/>
                <w:szCs w:val="28"/>
              </w:rPr>
            </w:rPrChange>
          </w:rPr>
          <w:delText>Version 2.0</w:delText>
        </w:r>
        <w:r w:rsidR="00A90FAC" w:rsidRPr="005255C8" w:rsidDel="006241BB">
          <w:rPr>
            <w:rFonts w:cstheme="minorHAnsi"/>
            <w:sz w:val="28"/>
            <w:szCs w:val="28"/>
            <w:rPrChange w:id="25" w:author="Rick Waldron" w:date="2022-07-27T16:26:00Z">
              <w:rPr>
                <w:rFonts w:ascii="Arial Narrow" w:hAnsi="Arial Narrow" w:cs="Arial"/>
                <w:sz w:val="28"/>
                <w:szCs w:val="28"/>
              </w:rPr>
            </w:rPrChange>
          </w:rPr>
          <w:delText xml:space="preserve"> </w:delText>
        </w:r>
        <w:r w:rsidR="0055007B" w:rsidRPr="005255C8" w:rsidDel="006241BB">
          <w:rPr>
            <w:rFonts w:cstheme="minorHAnsi"/>
            <w:sz w:val="28"/>
            <w:szCs w:val="28"/>
            <w:rPrChange w:id="26" w:author="Rick Waldron" w:date="2022-07-27T16:26:00Z">
              <w:rPr>
                <w:rFonts w:ascii="Arial Narrow" w:hAnsi="Arial Narrow" w:cs="Arial"/>
                <w:sz w:val="28"/>
                <w:szCs w:val="28"/>
              </w:rPr>
            </w:rPrChange>
          </w:rPr>
          <w:delText xml:space="preserve">  </w:delText>
        </w:r>
        <w:r w:rsidR="00846BB9" w:rsidRPr="005255C8" w:rsidDel="006241BB">
          <w:rPr>
            <w:rFonts w:cstheme="minorHAnsi"/>
            <w:sz w:val="28"/>
            <w:szCs w:val="28"/>
            <w:rPrChange w:id="27" w:author="Rick Waldron" w:date="2022-07-27T16:26:00Z">
              <w:rPr>
                <w:rFonts w:ascii="Arial Narrow" w:hAnsi="Arial Narrow" w:cs="Arial"/>
                <w:sz w:val="28"/>
                <w:szCs w:val="28"/>
              </w:rPr>
            </w:rPrChange>
          </w:rPr>
          <w:delText xml:space="preserve">- </w:delText>
        </w:r>
        <w:r w:rsidR="0055007B" w:rsidRPr="005255C8" w:rsidDel="006241BB">
          <w:rPr>
            <w:rFonts w:cstheme="minorHAnsi"/>
            <w:sz w:val="28"/>
            <w:szCs w:val="28"/>
            <w:rPrChange w:id="28" w:author="Rick Waldron" w:date="2022-07-27T16:26:00Z">
              <w:rPr>
                <w:rFonts w:ascii="Arial Narrow" w:hAnsi="Arial Narrow" w:cs="Arial"/>
                <w:sz w:val="28"/>
                <w:szCs w:val="28"/>
              </w:rPr>
            </w:rPrChange>
          </w:rPr>
          <w:delText xml:space="preserve">  </w:delText>
        </w:r>
        <w:r w:rsidR="00680AF4" w:rsidRPr="005255C8" w:rsidDel="006241BB">
          <w:rPr>
            <w:rFonts w:cstheme="minorHAnsi"/>
            <w:sz w:val="28"/>
            <w:szCs w:val="28"/>
            <w:rPrChange w:id="29" w:author="Rick Waldron" w:date="2022-07-27T16:26:00Z">
              <w:rPr>
                <w:rFonts w:ascii="Arial Narrow" w:hAnsi="Arial Narrow" w:cs="Arial"/>
                <w:sz w:val="28"/>
                <w:szCs w:val="28"/>
              </w:rPr>
            </w:rPrChange>
          </w:rPr>
          <w:delText xml:space="preserve">January </w:delText>
        </w:r>
        <w:r w:rsidR="007763CA" w:rsidRPr="005255C8" w:rsidDel="006241BB">
          <w:rPr>
            <w:rFonts w:cstheme="minorHAnsi"/>
            <w:sz w:val="28"/>
            <w:szCs w:val="28"/>
            <w:rPrChange w:id="30" w:author="Rick Waldron" w:date="2022-07-27T16:26:00Z">
              <w:rPr>
                <w:rFonts w:ascii="Arial Narrow" w:hAnsi="Arial Narrow" w:cs="Arial"/>
                <w:sz w:val="28"/>
                <w:szCs w:val="28"/>
              </w:rPr>
            </w:rPrChange>
          </w:rPr>
          <w:delText>14</w:delText>
        </w:r>
        <w:r w:rsidR="00F05ABF" w:rsidRPr="005255C8" w:rsidDel="006241BB">
          <w:rPr>
            <w:rFonts w:cstheme="minorHAnsi"/>
            <w:sz w:val="28"/>
            <w:szCs w:val="28"/>
            <w:rPrChange w:id="31" w:author="Rick Waldron" w:date="2022-07-27T16:26:00Z">
              <w:rPr>
                <w:rFonts w:ascii="Arial Narrow" w:hAnsi="Arial Narrow" w:cs="Arial"/>
                <w:sz w:val="28"/>
                <w:szCs w:val="28"/>
              </w:rPr>
            </w:rPrChange>
          </w:rPr>
          <w:delText>, 2013</w:delText>
        </w:r>
      </w:del>
    </w:p>
    <w:p w14:paraId="603E229B" w14:textId="27293B72" w:rsidR="00A90FAC" w:rsidRPr="005255C8" w:rsidDel="006241BB" w:rsidRDefault="00A90FAC" w:rsidP="00A90FAC">
      <w:pPr>
        <w:rPr>
          <w:del w:id="32" w:author="Rick Waldron" w:date="2022-07-28T12:44:00Z"/>
          <w:rFonts w:cstheme="minorHAnsi"/>
          <w:color w:val="C0504D" w:themeColor="accent2"/>
          <w:sz w:val="28"/>
          <w:szCs w:val="28"/>
          <w:rPrChange w:id="33" w:author="Rick Waldron" w:date="2022-07-27T16:26:00Z">
            <w:rPr>
              <w:del w:id="34" w:author="Rick Waldron" w:date="2022-07-28T12:44:00Z"/>
              <w:rFonts w:ascii="Arial Narrow" w:hAnsi="Arial Narrow" w:cs="Arial"/>
              <w:color w:val="C0504D" w:themeColor="accent2"/>
              <w:sz w:val="28"/>
              <w:szCs w:val="28"/>
            </w:rPr>
          </w:rPrChange>
        </w:rPr>
      </w:pPr>
      <w:del w:id="35" w:author="Rick Waldron" w:date="2022-07-28T12:44:00Z">
        <w:r w:rsidRPr="005255C8" w:rsidDel="006241BB">
          <w:rPr>
            <w:rFonts w:cstheme="minorHAnsi"/>
            <w:color w:val="C0504D" w:themeColor="accent2"/>
            <w:sz w:val="28"/>
            <w:szCs w:val="28"/>
            <w:rPrChange w:id="36" w:author="Rick Waldron" w:date="2022-07-27T16:26:00Z">
              <w:rPr>
                <w:rFonts w:ascii="Arial Narrow" w:hAnsi="Arial Narrow" w:cs="Arial"/>
                <w:color w:val="C0504D" w:themeColor="accent2"/>
                <w:sz w:val="28"/>
                <w:szCs w:val="28"/>
              </w:rPr>
            </w:rPrChange>
          </w:rPr>
          <w:br w:type="page"/>
        </w:r>
      </w:del>
    </w:p>
    <w:p w14:paraId="4AC28287" w14:textId="4506A9EB" w:rsidR="00E77510" w:rsidRPr="005255C8" w:rsidDel="006241BB" w:rsidRDefault="00E77510" w:rsidP="00A90FAC">
      <w:pPr>
        <w:rPr>
          <w:del w:id="37" w:author="Rick Waldron" w:date="2022-07-28T12:44:00Z"/>
          <w:rFonts w:cstheme="minorHAnsi"/>
          <w:b/>
          <w:sz w:val="36"/>
          <w:szCs w:val="36"/>
          <w:rPrChange w:id="38" w:author="Rick Waldron" w:date="2022-07-27T16:26:00Z">
            <w:rPr>
              <w:del w:id="39" w:author="Rick Waldron" w:date="2022-07-28T12:44:00Z"/>
              <w:rFonts w:ascii="Arial" w:hAnsi="Arial" w:cs="Arial"/>
              <w:b/>
              <w:sz w:val="36"/>
              <w:szCs w:val="36"/>
            </w:rPr>
          </w:rPrChange>
        </w:rPr>
      </w:pPr>
      <w:del w:id="40" w:author="Rick Waldron" w:date="2022-07-28T12:44:00Z">
        <w:r w:rsidRPr="005255C8" w:rsidDel="006241BB">
          <w:rPr>
            <w:rFonts w:cstheme="minorHAnsi"/>
            <w:b/>
            <w:sz w:val="36"/>
            <w:szCs w:val="36"/>
            <w:rPrChange w:id="41" w:author="Rick Waldron" w:date="2022-07-27T16:26:00Z">
              <w:rPr>
                <w:rFonts w:ascii="Arial" w:hAnsi="Arial" w:cs="Arial"/>
                <w:b/>
                <w:sz w:val="36"/>
                <w:szCs w:val="36"/>
              </w:rPr>
            </w:rPrChange>
          </w:rPr>
          <w:delText>Using This Template</w:delText>
        </w:r>
      </w:del>
    </w:p>
    <w:p w14:paraId="2316564D" w14:textId="056CC77B" w:rsidR="00A90FAC" w:rsidRPr="005255C8" w:rsidDel="006241BB" w:rsidRDefault="00A90FAC" w:rsidP="00A90FAC">
      <w:pPr>
        <w:rPr>
          <w:del w:id="42" w:author="Rick Waldron" w:date="2022-07-28T12:44:00Z"/>
          <w:rFonts w:cstheme="minorHAnsi"/>
          <w:sz w:val="20"/>
          <w:szCs w:val="20"/>
          <w:rPrChange w:id="43" w:author="Rick Waldron" w:date="2022-07-27T16:26:00Z">
            <w:rPr>
              <w:del w:id="44" w:author="Rick Waldron" w:date="2022-07-28T12:44:00Z"/>
              <w:rFonts w:ascii="Arial" w:hAnsi="Arial" w:cs="Arial"/>
              <w:sz w:val="20"/>
              <w:szCs w:val="20"/>
            </w:rPr>
          </w:rPrChange>
        </w:rPr>
      </w:pPr>
      <w:del w:id="45" w:author="Rick Waldron" w:date="2022-07-28T12:44:00Z">
        <w:r w:rsidRPr="005255C8" w:rsidDel="006241BB">
          <w:rPr>
            <w:rFonts w:cstheme="minorHAnsi"/>
            <w:sz w:val="20"/>
            <w:szCs w:val="20"/>
            <w:rPrChange w:id="46" w:author="Rick Waldron" w:date="2022-07-27T16:26:00Z">
              <w:rPr>
                <w:rFonts w:ascii="Arial" w:hAnsi="Arial" w:cs="Arial"/>
                <w:sz w:val="20"/>
                <w:szCs w:val="20"/>
              </w:rPr>
            </w:rPrChange>
          </w:rPr>
          <w:delText xml:space="preserve">This and other PDM tools are available. All Sections are required to be addressed, however if a section or subsection is not needed, that section/subsection of the document can be marked as Not Applicable but as explanation must be provided as to why it does not apply. Please also reference the </w:delText>
        </w:r>
        <w:r w:rsidRPr="005255C8" w:rsidDel="006241BB">
          <w:rPr>
            <w:rFonts w:cstheme="minorHAnsi"/>
            <w:b/>
            <w:sz w:val="20"/>
            <w:szCs w:val="20"/>
            <w:rPrChange w:id="47" w:author="Rick Waldron" w:date="2022-07-27T16:26:00Z">
              <w:rPr>
                <w:rFonts w:ascii="Arial" w:hAnsi="Arial" w:cs="Arial"/>
                <w:b/>
                <w:sz w:val="20"/>
                <w:szCs w:val="20"/>
              </w:rPr>
            </w:rPrChange>
          </w:rPr>
          <w:delText>Lessons Learned</w:delText>
        </w:r>
        <w:r w:rsidRPr="005255C8" w:rsidDel="006241BB">
          <w:rPr>
            <w:rFonts w:cstheme="minorHAnsi"/>
            <w:sz w:val="20"/>
            <w:szCs w:val="20"/>
            <w:rPrChange w:id="48" w:author="Rick Waldron" w:date="2022-07-27T16:26:00Z">
              <w:rPr>
                <w:rFonts w:ascii="Arial" w:hAnsi="Arial" w:cs="Arial"/>
                <w:sz w:val="20"/>
                <w:szCs w:val="20"/>
              </w:rPr>
            </w:rPrChange>
          </w:rPr>
          <w:delText xml:space="preserve"> section in the Appendix for additional information that may assist.</w:delText>
        </w:r>
      </w:del>
    </w:p>
    <w:p w14:paraId="2AF998F9" w14:textId="1E852308" w:rsidR="00A90FAC" w:rsidRPr="005255C8" w:rsidDel="006241BB" w:rsidRDefault="00A90FAC" w:rsidP="00A90FAC">
      <w:pPr>
        <w:rPr>
          <w:del w:id="49" w:author="Rick Waldron" w:date="2022-07-28T12:44:00Z"/>
          <w:rFonts w:cstheme="minorHAnsi"/>
          <w:sz w:val="20"/>
          <w:szCs w:val="20"/>
          <w:rPrChange w:id="50" w:author="Rick Waldron" w:date="2022-07-27T16:26:00Z">
            <w:rPr>
              <w:del w:id="51" w:author="Rick Waldron" w:date="2022-07-28T12:44:00Z"/>
              <w:rFonts w:ascii="Arial" w:hAnsi="Arial" w:cs="Arial"/>
              <w:sz w:val="20"/>
              <w:szCs w:val="20"/>
            </w:rPr>
          </w:rPrChange>
        </w:rPr>
      </w:pPr>
      <w:del w:id="52" w:author="Rick Waldron" w:date="2022-07-28T12:44:00Z">
        <w:r w:rsidRPr="005255C8" w:rsidDel="006241BB">
          <w:rPr>
            <w:rFonts w:cstheme="minorHAnsi"/>
            <w:sz w:val="20"/>
            <w:szCs w:val="20"/>
            <w:rPrChange w:id="53" w:author="Rick Waldron" w:date="2022-07-27T16:26:00Z">
              <w:rPr>
                <w:rFonts w:ascii="Arial" w:hAnsi="Arial" w:cs="Arial"/>
                <w:sz w:val="20"/>
                <w:szCs w:val="20"/>
              </w:rPr>
            </w:rPrChange>
          </w:rPr>
          <w:delText>To create a deliverable from this template:</w:delText>
        </w:r>
      </w:del>
    </w:p>
    <w:p w14:paraId="446E497F" w14:textId="5F3B184C" w:rsidR="00A90FAC" w:rsidRPr="005255C8" w:rsidDel="006241BB" w:rsidRDefault="00A90FAC" w:rsidP="00A90FAC">
      <w:pPr>
        <w:pStyle w:val="ListParagraph"/>
        <w:numPr>
          <w:ilvl w:val="0"/>
          <w:numId w:val="1"/>
        </w:numPr>
        <w:rPr>
          <w:del w:id="54" w:author="Rick Waldron" w:date="2022-07-28T12:44:00Z"/>
          <w:rFonts w:cstheme="minorHAnsi"/>
          <w:sz w:val="20"/>
          <w:szCs w:val="20"/>
          <w:rPrChange w:id="55" w:author="Rick Waldron" w:date="2022-07-27T16:26:00Z">
            <w:rPr>
              <w:del w:id="56" w:author="Rick Waldron" w:date="2022-07-28T12:44:00Z"/>
              <w:rFonts w:ascii="Arial" w:hAnsi="Arial" w:cs="Arial"/>
              <w:sz w:val="20"/>
              <w:szCs w:val="20"/>
            </w:rPr>
          </w:rPrChange>
        </w:rPr>
      </w:pPr>
      <w:del w:id="57" w:author="Rick Waldron" w:date="2022-07-28T12:44:00Z">
        <w:r w:rsidRPr="005255C8" w:rsidDel="006241BB">
          <w:rPr>
            <w:rFonts w:cstheme="minorHAnsi"/>
            <w:sz w:val="20"/>
            <w:szCs w:val="20"/>
            <w:rPrChange w:id="58" w:author="Rick Waldron" w:date="2022-07-27T16:26:00Z">
              <w:rPr>
                <w:rFonts w:ascii="Arial" w:hAnsi="Arial" w:cs="Arial"/>
                <w:sz w:val="20"/>
                <w:szCs w:val="20"/>
              </w:rPr>
            </w:rPrChange>
          </w:rPr>
          <w:delText>Delete the template title page (previous page) and this page.</w:delText>
        </w:r>
      </w:del>
    </w:p>
    <w:p w14:paraId="56065A16" w14:textId="791FF7B1" w:rsidR="00846BB9" w:rsidRPr="005255C8" w:rsidDel="006241BB" w:rsidRDefault="00846BB9" w:rsidP="00846BB9">
      <w:pPr>
        <w:pStyle w:val="ListParagraph"/>
        <w:ind w:left="900"/>
        <w:rPr>
          <w:del w:id="59" w:author="Rick Waldron" w:date="2022-07-28T12:44:00Z"/>
          <w:rFonts w:cstheme="minorHAnsi"/>
          <w:sz w:val="20"/>
          <w:szCs w:val="20"/>
          <w:rPrChange w:id="60" w:author="Rick Waldron" w:date="2022-07-27T16:26:00Z">
            <w:rPr>
              <w:del w:id="61" w:author="Rick Waldron" w:date="2022-07-28T12:44:00Z"/>
              <w:rFonts w:ascii="Arial" w:hAnsi="Arial" w:cs="Arial"/>
              <w:sz w:val="20"/>
              <w:szCs w:val="20"/>
            </w:rPr>
          </w:rPrChange>
        </w:rPr>
      </w:pPr>
    </w:p>
    <w:p w14:paraId="4CBAECBC" w14:textId="404944EE" w:rsidR="00846BB9" w:rsidRPr="005255C8" w:rsidDel="006241BB" w:rsidRDefault="00A90FAC" w:rsidP="009F0369">
      <w:pPr>
        <w:pStyle w:val="ListParagraph"/>
        <w:numPr>
          <w:ilvl w:val="0"/>
          <w:numId w:val="1"/>
        </w:numPr>
        <w:rPr>
          <w:del w:id="62" w:author="Rick Waldron" w:date="2022-07-28T12:44:00Z"/>
          <w:rFonts w:cstheme="minorHAnsi"/>
          <w:sz w:val="20"/>
          <w:szCs w:val="20"/>
          <w:rPrChange w:id="63" w:author="Rick Waldron" w:date="2022-07-27T16:26:00Z">
            <w:rPr>
              <w:del w:id="64" w:author="Rick Waldron" w:date="2022-07-28T12:44:00Z"/>
              <w:rFonts w:ascii="Arial" w:hAnsi="Arial" w:cs="Arial"/>
              <w:sz w:val="20"/>
              <w:szCs w:val="20"/>
            </w:rPr>
          </w:rPrChange>
        </w:rPr>
      </w:pPr>
      <w:del w:id="65" w:author="Rick Waldron" w:date="2022-07-28T12:44:00Z">
        <w:r w:rsidRPr="005255C8" w:rsidDel="006241BB">
          <w:rPr>
            <w:rFonts w:cstheme="minorHAnsi"/>
            <w:sz w:val="20"/>
            <w:szCs w:val="20"/>
            <w:rPrChange w:id="66" w:author="Rick Waldron" w:date="2022-07-27T16:26:00Z">
              <w:rPr>
                <w:rFonts w:ascii="Arial" w:hAnsi="Arial" w:cs="Arial"/>
                <w:sz w:val="20"/>
                <w:szCs w:val="20"/>
              </w:rPr>
            </w:rPrChange>
          </w:rPr>
          <w:delText>Replace [bracketed text] on the cover page (next page) with your project and agency information.</w:delText>
        </w:r>
      </w:del>
    </w:p>
    <w:p w14:paraId="3A18D3F8" w14:textId="55E633A7" w:rsidR="00846BB9" w:rsidRPr="005255C8" w:rsidDel="006241BB" w:rsidRDefault="00846BB9" w:rsidP="00846BB9">
      <w:pPr>
        <w:pStyle w:val="ListParagraph"/>
        <w:ind w:left="900"/>
        <w:rPr>
          <w:del w:id="67" w:author="Rick Waldron" w:date="2022-07-28T12:44:00Z"/>
          <w:rFonts w:cstheme="minorHAnsi"/>
          <w:sz w:val="20"/>
          <w:szCs w:val="20"/>
          <w:rPrChange w:id="68" w:author="Rick Waldron" w:date="2022-07-27T16:26:00Z">
            <w:rPr>
              <w:del w:id="69" w:author="Rick Waldron" w:date="2022-07-28T12:44:00Z"/>
              <w:rFonts w:ascii="Arial" w:hAnsi="Arial" w:cs="Arial"/>
              <w:sz w:val="20"/>
              <w:szCs w:val="20"/>
            </w:rPr>
          </w:rPrChange>
        </w:rPr>
      </w:pPr>
    </w:p>
    <w:p w14:paraId="6588AB9B" w14:textId="2BAED5FC" w:rsidR="00A90FAC" w:rsidRPr="005255C8" w:rsidDel="006241BB" w:rsidRDefault="00A90FAC" w:rsidP="00A90FAC">
      <w:pPr>
        <w:pStyle w:val="ListParagraph"/>
        <w:numPr>
          <w:ilvl w:val="0"/>
          <w:numId w:val="1"/>
        </w:numPr>
        <w:rPr>
          <w:del w:id="70" w:author="Rick Waldron" w:date="2022-07-28T12:44:00Z"/>
          <w:rFonts w:cstheme="minorHAnsi"/>
          <w:sz w:val="20"/>
          <w:szCs w:val="20"/>
          <w:rPrChange w:id="71" w:author="Rick Waldron" w:date="2022-07-27T16:26:00Z">
            <w:rPr>
              <w:del w:id="72" w:author="Rick Waldron" w:date="2022-07-28T12:44:00Z"/>
              <w:rFonts w:ascii="Arial" w:hAnsi="Arial" w:cs="Arial"/>
              <w:sz w:val="20"/>
              <w:szCs w:val="20"/>
            </w:rPr>
          </w:rPrChange>
        </w:rPr>
      </w:pPr>
      <w:del w:id="73" w:author="Rick Waldron" w:date="2022-07-28T12:44:00Z">
        <w:r w:rsidRPr="005255C8" w:rsidDel="006241BB">
          <w:rPr>
            <w:rFonts w:cstheme="minorHAnsi"/>
            <w:sz w:val="20"/>
            <w:szCs w:val="20"/>
            <w:rPrChange w:id="74" w:author="Rick Waldron" w:date="2022-07-27T16:26:00Z">
              <w:rPr>
                <w:rFonts w:ascii="Arial" w:hAnsi="Arial" w:cs="Arial"/>
                <w:sz w:val="20"/>
                <w:szCs w:val="20"/>
              </w:rPr>
            </w:rPrChange>
          </w:rPr>
          <w:delText xml:space="preserve">Replace [bracketed text] in the tool </w:delText>
        </w:r>
        <w:r w:rsidR="00A928F6" w:rsidRPr="005255C8" w:rsidDel="006241BB">
          <w:rPr>
            <w:rFonts w:cstheme="minorHAnsi"/>
            <w:sz w:val="20"/>
            <w:szCs w:val="20"/>
            <w:rPrChange w:id="75" w:author="Rick Waldron" w:date="2022-07-27T16:26:00Z">
              <w:rPr>
                <w:rFonts w:ascii="Arial" w:hAnsi="Arial" w:cs="Arial"/>
                <w:sz w:val="20"/>
                <w:szCs w:val="20"/>
              </w:rPr>
            </w:rPrChange>
          </w:rPr>
          <w:delText>header area at the top of page i</w:delText>
        </w:r>
        <w:r w:rsidRPr="005255C8" w:rsidDel="006241BB">
          <w:rPr>
            <w:rFonts w:cstheme="minorHAnsi"/>
            <w:sz w:val="20"/>
            <w:szCs w:val="20"/>
            <w:rPrChange w:id="76" w:author="Rick Waldron" w:date="2022-07-27T16:26:00Z">
              <w:rPr>
                <w:rFonts w:ascii="Arial" w:hAnsi="Arial" w:cs="Arial"/>
                <w:sz w:val="20"/>
                <w:szCs w:val="20"/>
              </w:rPr>
            </w:rPrChange>
          </w:rPr>
          <w:delText xml:space="preserve"> (Contents page) with the same project and agency information as on the cover page.</w:delText>
        </w:r>
      </w:del>
    </w:p>
    <w:p w14:paraId="472C4355" w14:textId="6D53DE64" w:rsidR="00A90FAC" w:rsidRPr="005255C8" w:rsidDel="006241BB" w:rsidRDefault="00A90FAC" w:rsidP="00A90FAC">
      <w:pPr>
        <w:pStyle w:val="ListParagraph"/>
        <w:ind w:left="900"/>
        <w:rPr>
          <w:del w:id="77" w:author="Rick Waldron" w:date="2022-07-28T12:44:00Z"/>
          <w:rFonts w:cstheme="minorHAnsi"/>
          <w:sz w:val="20"/>
          <w:szCs w:val="20"/>
          <w:rPrChange w:id="78" w:author="Rick Waldron" w:date="2022-07-27T16:26:00Z">
            <w:rPr>
              <w:del w:id="79" w:author="Rick Waldron" w:date="2022-07-28T12:44:00Z"/>
              <w:rFonts w:ascii="Arial" w:hAnsi="Arial" w:cs="Arial"/>
              <w:sz w:val="20"/>
              <w:szCs w:val="20"/>
            </w:rPr>
          </w:rPrChange>
        </w:rPr>
      </w:pPr>
    </w:p>
    <w:p w14:paraId="081FEE8C" w14:textId="66E0A4D2" w:rsidR="00A90FAC" w:rsidRPr="005255C8" w:rsidDel="006241BB" w:rsidRDefault="00A90FAC" w:rsidP="00A90FAC">
      <w:pPr>
        <w:pStyle w:val="ListParagraph"/>
        <w:ind w:left="900"/>
        <w:rPr>
          <w:del w:id="80" w:author="Rick Waldron" w:date="2022-07-28T12:44:00Z"/>
          <w:rFonts w:cstheme="minorHAnsi"/>
          <w:sz w:val="20"/>
          <w:szCs w:val="20"/>
          <w:rPrChange w:id="81" w:author="Rick Waldron" w:date="2022-07-27T16:26:00Z">
            <w:rPr>
              <w:del w:id="82" w:author="Rick Waldron" w:date="2022-07-28T12:44:00Z"/>
              <w:rFonts w:ascii="Arial" w:hAnsi="Arial" w:cs="Arial"/>
              <w:sz w:val="20"/>
              <w:szCs w:val="20"/>
            </w:rPr>
          </w:rPrChange>
        </w:rPr>
      </w:pPr>
      <w:del w:id="83" w:author="Rick Waldron" w:date="2022-07-28T12:44:00Z">
        <w:r w:rsidRPr="005255C8" w:rsidDel="006241BB">
          <w:rPr>
            <w:rFonts w:cstheme="minorHAnsi"/>
            <w:sz w:val="20"/>
            <w:szCs w:val="20"/>
            <w:rPrChange w:id="84" w:author="Rick Waldron" w:date="2022-07-27T16:26:00Z">
              <w:rPr>
                <w:rFonts w:ascii="Arial" w:hAnsi="Arial" w:cs="Arial"/>
                <w:sz w:val="20"/>
                <w:szCs w:val="20"/>
              </w:rPr>
            </w:rPrChange>
          </w:rPr>
          <w:delText>Note: Please do not remove or modify content in the footer area.</w:delText>
        </w:r>
      </w:del>
    </w:p>
    <w:p w14:paraId="4C0F1C18" w14:textId="53200200" w:rsidR="00A90FAC" w:rsidRPr="005255C8" w:rsidDel="006241BB" w:rsidRDefault="00A90FAC" w:rsidP="00A90FAC">
      <w:pPr>
        <w:pStyle w:val="ListParagraph"/>
        <w:ind w:left="900"/>
        <w:rPr>
          <w:del w:id="85" w:author="Rick Waldron" w:date="2022-07-28T12:44:00Z"/>
          <w:rFonts w:cstheme="minorHAnsi"/>
          <w:sz w:val="20"/>
          <w:szCs w:val="20"/>
          <w:rPrChange w:id="86" w:author="Rick Waldron" w:date="2022-07-27T16:26:00Z">
            <w:rPr>
              <w:del w:id="87" w:author="Rick Waldron" w:date="2022-07-28T12:44:00Z"/>
              <w:rFonts w:ascii="Arial" w:hAnsi="Arial" w:cs="Arial"/>
              <w:sz w:val="20"/>
              <w:szCs w:val="20"/>
            </w:rPr>
          </w:rPrChange>
        </w:rPr>
      </w:pPr>
    </w:p>
    <w:p w14:paraId="7AB59723" w14:textId="6A378AED" w:rsidR="00A90FAC" w:rsidRPr="005255C8" w:rsidDel="006241BB" w:rsidRDefault="00A90FAC" w:rsidP="00A90FAC">
      <w:pPr>
        <w:pStyle w:val="ListParagraph"/>
        <w:numPr>
          <w:ilvl w:val="0"/>
          <w:numId w:val="1"/>
        </w:numPr>
        <w:rPr>
          <w:del w:id="88" w:author="Rick Waldron" w:date="2022-07-28T12:44:00Z"/>
          <w:rFonts w:cstheme="minorHAnsi"/>
          <w:sz w:val="20"/>
          <w:szCs w:val="20"/>
          <w:rPrChange w:id="89" w:author="Rick Waldron" w:date="2022-07-27T16:26:00Z">
            <w:rPr>
              <w:del w:id="90" w:author="Rick Waldron" w:date="2022-07-28T12:44:00Z"/>
              <w:rFonts w:ascii="Arial" w:hAnsi="Arial" w:cs="Arial"/>
              <w:sz w:val="20"/>
              <w:szCs w:val="20"/>
            </w:rPr>
          </w:rPrChange>
        </w:rPr>
      </w:pPr>
      <w:del w:id="91" w:author="Rick Waldron" w:date="2022-07-28T12:44:00Z">
        <w:r w:rsidRPr="005255C8" w:rsidDel="006241BB">
          <w:rPr>
            <w:rFonts w:cstheme="minorHAnsi"/>
            <w:sz w:val="20"/>
            <w:szCs w:val="20"/>
            <w:rPrChange w:id="92" w:author="Rick Waldron" w:date="2022-07-27T16:26:00Z">
              <w:rPr>
                <w:rFonts w:ascii="Arial" w:hAnsi="Arial" w:cs="Arial"/>
                <w:sz w:val="20"/>
                <w:szCs w:val="20"/>
              </w:rPr>
            </w:rPrChange>
          </w:rPr>
          <w:delText>Complete the entire template. Each section contains abbreviated instructions, shown in italics, and a content area. The content area is marked with a placeholder symbol (</w:delText>
        </w:r>
      </w:del>
      <m:oMath>
        <m:r>
          <w:del w:id="93" w:author="Rick Waldron" w:date="2022-07-28T12:44:00Z">
            <w:rPr>
              <w:rFonts w:ascii="Cambria Math" w:hAnsi="Cambria Math" w:cstheme="minorHAnsi"/>
              <w:sz w:val="20"/>
              <w:szCs w:val="20"/>
            </w:rPr>
            <m:t>⇒</m:t>
          </w:del>
        </m:r>
      </m:oMath>
      <w:del w:id="94" w:author="Rick Waldron" w:date="2022-07-28T12:44:00Z">
        <w:r w:rsidRPr="005255C8" w:rsidDel="006241BB">
          <w:rPr>
            <w:rFonts w:eastAsiaTheme="minorEastAsia" w:cstheme="minorHAnsi"/>
            <w:sz w:val="20"/>
            <w:szCs w:val="20"/>
            <w:rPrChange w:id="95" w:author="Rick Waldron" w:date="2022-07-27T16:26:00Z">
              <w:rPr>
                <w:rFonts w:ascii="Arial" w:eastAsiaTheme="minorEastAsia" w:hAnsi="Arial" w:cs="Arial"/>
                <w:sz w:val="20"/>
                <w:szCs w:val="20"/>
              </w:rPr>
            </w:rPrChange>
          </w:rPr>
          <w:delText>) or with a table. Relevant text from other project deliverable may be pasted into content areas.</w:delText>
        </w:r>
      </w:del>
    </w:p>
    <w:p w14:paraId="2374126D" w14:textId="06BD43F9" w:rsidR="00A90FAC" w:rsidRPr="005255C8" w:rsidDel="006241BB" w:rsidRDefault="00A90FAC" w:rsidP="00A90FAC">
      <w:pPr>
        <w:ind w:left="900"/>
        <w:rPr>
          <w:del w:id="96" w:author="Rick Waldron" w:date="2022-07-28T12:44:00Z"/>
          <w:rFonts w:cstheme="minorHAnsi"/>
          <w:sz w:val="20"/>
          <w:szCs w:val="20"/>
          <w:rPrChange w:id="97" w:author="Rick Waldron" w:date="2022-07-27T16:26:00Z">
            <w:rPr>
              <w:del w:id="98" w:author="Rick Waldron" w:date="2022-07-28T12:44:00Z"/>
              <w:rFonts w:ascii="Arial" w:hAnsi="Arial" w:cs="Arial"/>
              <w:sz w:val="20"/>
              <w:szCs w:val="20"/>
            </w:rPr>
          </w:rPrChange>
        </w:rPr>
      </w:pPr>
      <w:del w:id="99" w:author="Rick Waldron" w:date="2022-07-28T12:44:00Z">
        <w:r w:rsidRPr="005255C8" w:rsidDel="006241BB">
          <w:rPr>
            <w:rFonts w:cstheme="minorHAnsi"/>
            <w:sz w:val="20"/>
            <w:szCs w:val="20"/>
            <w:rPrChange w:id="100" w:author="Rick Waldron" w:date="2022-07-27T16:26:00Z">
              <w:rPr>
                <w:rFonts w:ascii="Arial" w:hAnsi="Arial" w:cs="Arial"/>
                <w:sz w:val="20"/>
                <w:szCs w:val="20"/>
              </w:rPr>
            </w:rPrChange>
          </w:rPr>
          <w:delText>Note: Please do not remove the italicized instructions.</w:delText>
        </w:r>
      </w:del>
    </w:p>
    <w:p w14:paraId="36F3AB0D" w14:textId="6BF90D08" w:rsidR="00A90FAC" w:rsidRPr="005255C8" w:rsidDel="006241BB" w:rsidRDefault="00A90FAC" w:rsidP="00A90FAC">
      <w:pPr>
        <w:pStyle w:val="ListParagraph"/>
        <w:numPr>
          <w:ilvl w:val="0"/>
          <w:numId w:val="1"/>
        </w:numPr>
        <w:rPr>
          <w:del w:id="101" w:author="Rick Waldron" w:date="2022-07-28T12:44:00Z"/>
          <w:rFonts w:cstheme="minorHAnsi"/>
          <w:sz w:val="20"/>
          <w:szCs w:val="20"/>
          <w:rPrChange w:id="102" w:author="Rick Waldron" w:date="2022-07-27T16:26:00Z">
            <w:rPr>
              <w:del w:id="103" w:author="Rick Waldron" w:date="2022-07-28T12:44:00Z"/>
              <w:rFonts w:ascii="Arial" w:hAnsi="Arial" w:cs="Arial"/>
              <w:sz w:val="20"/>
              <w:szCs w:val="20"/>
            </w:rPr>
          </w:rPrChange>
        </w:rPr>
      </w:pPr>
      <w:del w:id="104" w:author="Rick Waldron" w:date="2022-07-28T12:44:00Z">
        <w:r w:rsidRPr="005255C8" w:rsidDel="006241BB">
          <w:rPr>
            <w:rFonts w:cstheme="minorHAnsi"/>
            <w:sz w:val="20"/>
            <w:szCs w:val="20"/>
            <w:rPrChange w:id="105" w:author="Rick Waldron" w:date="2022-07-27T16:26:00Z">
              <w:rPr>
                <w:rFonts w:ascii="Arial" w:hAnsi="Arial" w:cs="Arial"/>
                <w:sz w:val="20"/>
                <w:szCs w:val="20"/>
              </w:rPr>
            </w:rPrChange>
          </w:rPr>
          <w:delText>Update the table of contents by right-clicking and selecting “Update Field,” then “Update entire table.”</w:delText>
        </w:r>
      </w:del>
    </w:p>
    <w:p w14:paraId="3CF5E831" w14:textId="4C75E7C3" w:rsidR="00A90FAC" w:rsidRPr="005255C8" w:rsidDel="006241BB" w:rsidRDefault="00A90FAC" w:rsidP="00A90FAC">
      <w:pPr>
        <w:pStyle w:val="ListParagraph"/>
        <w:ind w:left="900"/>
        <w:rPr>
          <w:del w:id="106" w:author="Rick Waldron" w:date="2022-07-28T12:44:00Z"/>
          <w:rFonts w:cstheme="minorHAnsi"/>
          <w:sz w:val="20"/>
          <w:szCs w:val="20"/>
          <w:rPrChange w:id="107" w:author="Rick Waldron" w:date="2022-07-27T16:26:00Z">
            <w:rPr>
              <w:del w:id="108" w:author="Rick Waldron" w:date="2022-07-28T12:44:00Z"/>
              <w:rFonts w:ascii="Arial" w:hAnsi="Arial" w:cs="Arial"/>
              <w:sz w:val="20"/>
              <w:szCs w:val="20"/>
            </w:rPr>
          </w:rPrChange>
        </w:rPr>
      </w:pPr>
    </w:p>
    <w:p w14:paraId="40D96ACE" w14:textId="0F00F648" w:rsidR="008A2540" w:rsidRPr="005255C8" w:rsidDel="006241BB" w:rsidRDefault="008A2540" w:rsidP="002D3143">
      <w:pPr>
        <w:ind w:left="720"/>
        <w:rPr>
          <w:del w:id="109" w:author="Rick Waldron" w:date="2022-07-28T12:44:00Z"/>
          <w:rFonts w:cstheme="minorHAnsi"/>
          <w:b/>
          <w:sz w:val="28"/>
          <w:szCs w:val="28"/>
        </w:rPr>
      </w:pPr>
      <w:del w:id="110" w:author="Rick Waldron" w:date="2022-07-28T12:44:00Z">
        <w:r w:rsidRPr="005255C8" w:rsidDel="006241BB">
          <w:rPr>
            <w:rFonts w:cstheme="minorHAnsi"/>
            <w:b/>
            <w:sz w:val="28"/>
            <w:szCs w:val="28"/>
          </w:rPr>
          <w:delText>Template Revision History</w:delText>
        </w:r>
      </w:del>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900"/>
        <w:gridCol w:w="1260"/>
        <w:gridCol w:w="2700"/>
        <w:gridCol w:w="3780"/>
      </w:tblGrid>
      <w:tr w:rsidR="008A2540" w:rsidRPr="005255C8" w:rsidDel="006241BB" w14:paraId="5CAF8C1E" w14:textId="6E8052BE" w:rsidTr="008A2540">
        <w:trPr>
          <w:cantSplit/>
          <w:tblHeader/>
          <w:del w:id="111" w:author="Rick Waldron" w:date="2022-07-28T12:44:00Z"/>
        </w:trPr>
        <w:tc>
          <w:tcPr>
            <w:tcW w:w="90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6FE333DB" w14:textId="7669C9B8" w:rsidR="008A2540" w:rsidRPr="005255C8" w:rsidDel="006241BB" w:rsidRDefault="008A2540" w:rsidP="008A2540">
            <w:pPr>
              <w:spacing w:after="0" w:line="220" w:lineRule="exact"/>
              <w:rPr>
                <w:del w:id="112" w:author="Rick Waldron" w:date="2022-07-28T12:44:00Z"/>
                <w:rFonts w:eastAsia="Times New Roman" w:cstheme="minorHAnsi"/>
                <w:b/>
                <w:bCs/>
                <w:sz w:val="16"/>
                <w:szCs w:val="24"/>
                <w:rPrChange w:id="113" w:author="Rick Waldron" w:date="2022-07-27T16:26:00Z">
                  <w:rPr>
                    <w:del w:id="114" w:author="Rick Waldron" w:date="2022-07-28T12:44:00Z"/>
                    <w:rFonts w:ascii="Arial" w:eastAsia="Times New Roman" w:hAnsi="Arial" w:cs="Arial"/>
                    <w:b/>
                    <w:bCs/>
                    <w:sz w:val="16"/>
                    <w:szCs w:val="24"/>
                  </w:rPr>
                </w:rPrChange>
              </w:rPr>
            </w:pPr>
            <w:del w:id="115" w:author="Rick Waldron" w:date="2022-07-28T12:44:00Z">
              <w:r w:rsidRPr="005255C8" w:rsidDel="006241BB">
                <w:rPr>
                  <w:rFonts w:eastAsia="Times New Roman" w:cstheme="minorHAnsi"/>
                  <w:b/>
                  <w:bCs/>
                  <w:sz w:val="16"/>
                  <w:szCs w:val="24"/>
                  <w:rPrChange w:id="116" w:author="Rick Waldron" w:date="2022-07-27T16:26:00Z">
                    <w:rPr>
                      <w:rFonts w:ascii="Arial" w:eastAsia="Times New Roman" w:hAnsi="Arial" w:cs="Arial"/>
                      <w:b/>
                      <w:bCs/>
                      <w:sz w:val="16"/>
                      <w:szCs w:val="24"/>
                    </w:rPr>
                  </w:rPrChange>
                </w:rPr>
                <w:delText>Version</w:delText>
              </w:r>
            </w:del>
          </w:p>
        </w:tc>
        <w:tc>
          <w:tcPr>
            <w:tcW w:w="126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7A493C49" w14:textId="0700C252" w:rsidR="008A2540" w:rsidRPr="005255C8" w:rsidDel="006241BB" w:rsidRDefault="008A2540" w:rsidP="008A2540">
            <w:pPr>
              <w:spacing w:after="0" w:line="220" w:lineRule="exact"/>
              <w:rPr>
                <w:del w:id="117" w:author="Rick Waldron" w:date="2022-07-28T12:44:00Z"/>
                <w:rFonts w:eastAsia="Times New Roman" w:cstheme="minorHAnsi"/>
                <w:b/>
                <w:bCs/>
                <w:sz w:val="16"/>
                <w:szCs w:val="24"/>
                <w:rPrChange w:id="118" w:author="Rick Waldron" w:date="2022-07-27T16:26:00Z">
                  <w:rPr>
                    <w:del w:id="119" w:author="Rick Waldron" w:date="2022-07-28T12:44:00Z"/>
                    <w:rFonts w:ascii="Arial" w:eastAsia="Times New Roman" w:hAnsi="Arial" w:cs="Arial"/>
                    <w:b/>
                    <w:bCs/>
                    <w:sz w:val="16"/>
                    <w:szCs w:val="24"/>
                  </w:rPr>
                </w:rPrChange>
              </w:rPr>
            </w:pPr>
            <w:del w:id="120" w:author="Rick Waldron" w:date="2022-07-28T12:44:00Z">
              <w:r w:rsidRPr="005255C8" w:rsidDel="006241BB">
                <w:rPr>
                  <w:rFonts w:eastAsia="Times New Roman" w:cstheme="minorHAnsi"/>
                  <w:b/>
                  <w:bCs/>
                  <w:sz w:val="16"/>
                  <w:szCs w:val="24"/>
                  <w:rPrChange w:id="121" w:author="Rick Waldron" w:date="2022-07-27T16:26:00Z">
                    <w:rPr>
                      <w:rFonts w:ascii="Arial" w:eastAsia="Times New Roman" w:hAnsi="Arial" w:cs="Arial"/>
                      <w:b/>
                      <w:bCs/>
                      <w:sz w:val="16"/>
                      <w:szCs w:val="24"/>
                    </w:rPr>
                  </w:rPrChange>
                </w:rPr>
                <w:delText>Date</w:delText>
              </w:r>
            </w:del>
          </w:p>
        </w:tc>
        <w:tc>
          <w:tcPr>
            <w:tcW w:w="270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669AB3BA" w14:textId="76A7D092" w:rsidR="008A2540" w:rsidRPr="005255C8" w:rsidDel="006241BB" w:rsidRDefault="008A2540" w:rsidP="008A2540">
            <w:pPr>
              <w:spacing w:after="0" w:line="220" w:lineRule="exact"/>
              <w:rPr>
                <w:del w:id="122" w:author="Rick Waldron" w:date="2022-07-28T12:44:00Z"/>
                <w:rFonts w:eastAsia="Times New Roman" w:cstheme="minorHAnsi"/>
                <w:b/>
                <w:bCs/>
                <w:sz w:val="16"/>
                <w:szCs w:val="24"/>
                <w:rPrChange w:id="123" w:author="Rick Waldron" w:date="2022-07-27T16:26:00Z">
                  <w:rPr>
                    <w:del w:id="124" w:author="Rick Waldron" w:date="2022-07-28T12:44:00Z"/>
                    <w:rFonts w:ascii="Arial" w:eastAsia="Times New Roman" w:hAnsi="Arial" w:cs="Arial"/>
                    <w:b/>
                    <w:bCs/>
                    <w:sz w:val="16"/>
                    <w:szCs w:val="24"/>
                  </w:rPr>
                </w:rPrChange>
              </w:rPr>
            </w:pPr>
            <w:del w:id="125" w:author="Rick Waldron" w:date="2022-07-28T12:44:00Z">
              <w:r w:rsidRPr="005255C8" w:rsidDel="006241BB">
                <w:rPr>
                  <w:rFonts w:eastAsia="Times New Roman" w:cstheme="minorHAnsi"/>
                  <w:b/>
                  <w:bCs/>
                  <w:sz w:val="16"/>
                  <w:szCs w:val="24"/>
                  <w:rPrChange w:id="126" w:author="Rick Waldron" w:date="2022-07-27T16:26:00Z">
                    <w:rPr>
                      <w:rFonts w:ascii="Arial" w:eastAsia="Times New Roman" w:hAnsi="Arial" w:cs="Arial"/>
                      <w:b/>
                      <w:bCs/>
                      <w:sz w:val="16"/>
                      <w:szCs w:val="24"/>
                    </w:rPr>
                  </w:rPrChange>
                </w:rPr>
                <w:delText>Name</w:delText>
              </w:r>
            </w:del>
          </w:p>
        </w:tc>
        <w:tc>
          <w:tcPr>
            <w:tcW w:w="378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57EDE679" w14:textId="5EC2B400" w:rsidR="008A2540" w:rsidRPr="005255C8" w:rsidDel="006241BB" w:rsidRDefault="008A2540" w:rsidP="008A2540">
            <w:pPr>
              <w:spacing w:after="0" w:line="220" w:lineRule="exact"/>
              <w:rPr>
                <w:del w:id="127" w:author="Rick Waldron" w:date="2022-07-28T12:44:00Z"/>
                <w:rFonts w:eastAsia="Times New Roman" w:cstheme="minorHAnsi"/>
                <w:b/>
                <w:bCs/>
                <w:sz w:val="16"/>
                <w:szCs w:val="24"/>
                <w:rPrChange w:id="128" w:author="Rick Waldron" w:date="2022-07-27T16:26:00Z">
                  <w:rPr>
                    <w:del w:id="129" w:author="Rick Waldron" w:date="2022-07-28T12:44:00Z"/>
                    <w:rFonts w:ascii="Arial" w:eastAsia="Times New Roman" w:hAnsi="Arial" w:cs="Arial"/>
                    <w:b/>
                    <w:bCs/>
                    <w:sz w:val="16"/>
                    <w:szCs w:val="24"/>
                  </w:rPr>
                </w:rPrChange>
              </w:rPr>
            </w:pPr>
            <w:del w:id="130" w:author="Rick Waldron" w:date="2022-07-28T12:44:00Z">
              <w:r w:rsidRPr="005255C8" w:rsidDel="006241BB">
                <w:rPr>
                  <w:rFonts w:eastAsia="Times New Roman" w:cstheme="minorHAnsi"/>
                  <w:b/>
                  <w:bCs/>
                  <w:sz w:val="16"/>
                  <w:szCs w:val="24"/>
                  <w:rPrChange w:id="131" w:author="Rick Waldron" w:date="2022-07-27T16:26:00Z">
                    <w:rPr>
                      <w:rFonts w:ascii="Arial" w:eastAsia="Times New Roman" w:hAnsi="Arial" w:cs="Arial"/>
                      <w:b/>
                      <w:bCs/>
                      <w:sz w:val="16"/>
                      <w:szCs w:val="24"/>
                    </w:rPr>
                  </w:rPrChange>
                </w:rPr>
                <w:delText>Description</w:delText>
              </w:r>
            </w:del>
          </w:p>
        </w:tc>
      </w:tr>
      <w:tr w:rsidR="008A2540" w:rsidRPr="005255C8" w:rsidDel="006241BB" w14:paraId="4E1A70F7" w14:textId="0F8CB44C" w:rsidTr="008A2540">
        <w:trPr>
          <w:cantSplit/>
          <w:del w:id="132" w:author="Rick Waldron" w:date="2022-07-28T12:44:00Z"/>
        </w:trPr>
        <w:tc>
          <w:tcPr>
            <w:tcW w:w="900" w:type="dxa"/>
            <w:tcBorders>
              <w:top w:val="single" w:sz="6" w:space="0" w:color="999999"/>
              <w:left w:val="single" w:sz="6" w:space="0" w:color="999999"/>
              <w:bottom w:val="single" w:sz="6" w:space="0" w:color="999999"/>
              <w:right w:val="single" w:sz="6" w:space="0" w:color="999999"/>
            </w:tcBorders>
            <w:vAlign w:val="center"/>
          </w:tcPr>
          <w:p w14:paraId="559F44C5" w14:textId="4B533D41" w:rsidR="008A2540" w:rsidRPr="005255C8" w:rsidDel="006241BB" w:rsidRDefault="008A2540" w:rsidP="008A2540">
            <w:pPr>
              <w:spacing w:after="0" w:line="220" w:lineRule="exact"/>
              <w:rPr>
                <w:del w:id="133" w:author="Rick Waldron" w:date="2022-07-28T12:44:00Z"/>
                <w:rFonts w:eastAsia="Times New Roman" w:cstheme="minorHAnsi"/>
                <w:sz w:val="20"/>
                <w:szCs w:val="20"/>
                <w:rPrChange w:id="134" w:author="Rick Waldron" w:date="2022-07-27T16:26:00Z">
                  <w:rPr>
                    <w:del w:id="135" w:author="Rick Waldron" w:date="2022-07-28T12:44:00Z"/>
                    <w:rFonts w:ascii="Arial" w:eastAsia="Times New Roman" w:hAnsi="Arial" w:cs="Arial"/>
                    <w:sz w:val="20"/>
                    <w:szCs w:val="20"/>
                  </w:rPr>
                </w:rPrChange>
              </w:rPr>
            </w:pPr>
            <w:del w:id="136" w:author="Rick Waldron" w:date="2022-07-28T12:44:00Z">
              <w:r w:rsidRPr="005255C8" w:rsidDel="006241BB">
                <w:rPr>
                  <w:rFonts w:eastAsia="Times New Roman" w:cstheme="minorHAnsi"/>
                  <w:sz w:val="20"/>
                  <w:szCs w:val="20"/>
                  <w:rPrChange w:id="137" w:author="Rick Waldron" w:date="2022-07-27T16:26:00Z">
                    <w:rPr>
                      <w:rFonts w:ascii="Arial" w:eastAsia="Times New Roman" w:hAnsi="Arial" w:cs="Arial"/>
                      <w:sz w:val="20"/>
                      <w:szCs w:val="20"/>
                    </w:rPr>
                  </w:rPrChange>
                </w:rPr>
                <w:delText>1.0</w:delText>
              </w:r>
            </w:del>
          </w:p>
        </w:tc>
        <w:tc>
          <w:tcPr>
            <w:tcW w:w="1260"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5A1E2CA8" w14:textId="65D96E10" w:rsidR="008A2540" w:rsidRPr="005255C8" w:rsidDel="006241BB" w:rsidRDefault="008A2540" w:rsidP="008A2540">
            <w:pPr>
              <w:spacing w:after="0" w:line="220" w:lineRule="exact"/>
              <w:rPr>
                <w:del w:id="138" w:author="Rick Waldron" w:date="2022-07-28T12:44:00Z"/>
                <w:rFonts w:eastAsia="Times New Roman" w:cstheme="minorHAnsi"/>
                <w:sz w:val="20"/>
                <w:szCs w:val="20"/>
                <w:rPrChange w:id="139" w:author="Rick Waldron" w:date="2022-07-27T16:26:00Z">
                  <w:rPr>
                    <w:del w:id="140" w:author="Rick Waldron" w:date="2022-07-28T12:44:00Z"/>
                    <w:rFonts w:ascii="Arial" w:eastAsia="Times New Roman" w:hAnsi="Arial" w:cs="Arial"/>
                    <w:sz w:val="20"/>
                    <w:szCs w:val="20"/>
                  </w:rPr>
                </w:rPrChange>
              </w:rPr>
            </w:pPr>
            <w:del w:id="141" w:author="Rick Waldron" w:date="2022-07-28T12:44:00Z">
              <w:r w:rsidRPr="005255C8" w:rsidDel="006241BB">
                <w:rPr>
                  <w:rFonts w:eastAsia="Times New Roman" w:cstheme="minorHAnsi"/>
                  <w:sz w:val="20"/>
                  <w:szCs w:val="20"/>
                  <w:rPrChange w:id="142" w:author="Rick Waldron" w:date="2022-07-27T16:26:00Z">
                    <w:rPr>
                      <w:rFonts w:ascii="Arial" w:eastAsia="Times New Roman" w:hAnsi="Arial" w:cs="Arial"/>
                      <w:sz w:val="20"/>
                      <w:szCs w:val="20"/>
                    </w:rPr>
                  </w:rPrChange>
                </w:rPr>
                <w:delText>2/5/2012</w:delText>
              </w:r>
            </w:del>
          </w:p>
        </w:tc>
        <w:tc>
          <w:tcPr>
            <w:tcW w:w="2700" w:type="dxa"/>
            <w:tcBorders>
              <w:top w:val="single" w:sz="6" w:space="0" w:color="999999"/>
              <w:left w:val="single" w:sz="6" w:space="0" w:color="999999"/>
              <w:bottom w:val="single" w:sz="6" w:space="0" w:color="999999"/>
              <w:right w:val="single" w:sz="6" w:space="0" w:color="999999"/>
            </w:tcBorders>
            <w:vAlign w:val="center"/>
          </w:tcPr>
          <w:p w14:paraId="52A402DF" w14:textId="478904B4" w:rsidR="008A2540" w:rsidRPr="005255C8" w:rsidDel="006241BB" w:rsidRDefault="008A2540" w:rsidP="008A2540">
            <w:pPr>
              <w:spacing w:after="0" w:line="220" w:lineRule="exact"/>
              <w:rPr>
                <w:del w:id="143" w:author="Rick Waldron" w:date="2022-07-28T12:44:00Z"/>
                <w:rFonts w:eastAsia="Times New Roman" w:cstheme="minorHAnsi"/>
                <w:sz w:val="20"/>
                <w:szCs w:val="20"/>
                <w:rPrChange w:id="144" w:author="Rick Waldron" w:date="2022-07-27T16:26:00Z">
                  <w:rPr>
                    <w:del w:id="145" w:author="Rick Waldron" w:date="2022-07-28T12:44:00Z"/>
                    <w:rFonts w:ascii="Arial" w:eastAsia="Times New Roman" w:hAnsi="Arial" w:cs="Arial"/>
                    <w:sz w:val="20"/>
                    <w:szCs w:val="20"/>
                  </w:rPr>
                </w:rPrChange>
              </w:rPr>
            </w:pPr>
            <w:del w:id="146" w:author="Rick Waldron" w:date="2022-07-28T12:44:00Z">
              <w:r w:rsidRPr="005255C8" w:rsidDel="006241BB">
                <w:rPr>
                  <w:rFonts w:eastAsia="Times New Roman" w:cstheme="minorHAnsi"/>
                  <w:sz w:val="20"/>
                  <w:szCs w:val="20"/>
                  <w:rPrChange w:id="147" w:author="Rick Waldron" w:date="2022-07-27T16:26:00Z">
                    <w:rPr>
                      <w:rFonts w:ascii="Arial" w:eastAsia="Times New Roman" w:hAnsi="Arial" w:cs="Arial"/>
                      <w:sz w:val="20"/>
                      <w:szCs w:val="20"/>
                    </w:rPr>
                  </w:rPrChange>
                </w:rPr>
                <w:delText>PDM Project team</w:delText>
              </w:r>
            </w:del>
          </w:p>
        </w:tc>
        <w:tc>
          <w:tcPr>
            <w:tcW w:w="3780" w:type="dxa"/>
            <w:tcBorders>
              <w:top w:val="single" w:sz="6" w:space="0" w:color="999999"/>
              <w:left w:val="single" w:sz="6" w:space="0" w:color="999999"/>
              <w:bottom w:val="single" w:sz="6" w:space="0" w:color="999999"/>
              <w:right w:val="single" w:sz="6" w:space="0" w:color="999999"/>
            </w:tcBorders>
            <w:vAlign w:val="center"/>
          </w:tcPr>
          <w:p w14:paraId="790EF6AE" w14:textId="31F14264" w:rsidR="008A2540" w:rsidRPr="005255C8" w:rsidDel="006241BB" w:rsidRDefault="008A2540" w:rsidP="008A2540">
            <w:pPr>
              <w:spacing w:after="0" w:line="220" w:lineRule="exact"/>
              <w:rPr>
                <w:del w:id="148" w:author="Rick Waldron" w:date="2022-07-28T12:44:00Z"/>
                <w:rFonts w:eastAsia="Times New Roman" w:cstheme="minorHAnsi"/>
                <w:sz w:val="20"/>
                <w:szCs w:val="20"/>
                <w:rPrChange w:id="149" w:author="Rick Waldron" w:date="2022-07-27T16:26:00Z">
                  <w:rPr>
                    <w:del w:id="150" w:author="Rick Waldron" w:date="2022-07-28T12:44:00Z"/>
                    <w:rFonts w:ascii="Arial" w:eastAsia="Times New Roman" w:hAnsi="Arial" w:cs="Arial"/>
                    <w:sz w:val="20"/>
                    <w:szCs w:val="20"/>
                  </w:rPr>
                </w:rPrChange>
              </w:rPr>
            </w:pPr>
            <w:del w:id="151" w:author="Rick Waldron" w:date="2022-07-28T12:44:00Z">
              <w:r w:rsidRPr="005255C8" w:rsidDel="006241BB">
                <w:rPr>
                  <w:rFonts w:eastAsia="Times New Roman" w:cstheme="minorHAnsi"/>
                  <w:sz w:val="20"/>
                  <w:szCs w:val="20"/>
                  <w:rPrChange w:id="152" w:author="Rick Waldron" w:date="2022-07-27T16:26:00Z">
                    <w:rPr>
                      <w:rFonts w:ascii="Arial" w:eastAsia="Times New Roman" w:hAnsi="Arial" w:cs="Arial"/>
                      <w:sz w:val="20"/>
                      <w:szCs w:val="20"/>
                    </w:rPr>
                  </w:rPrChange>
                </w:rPr>
                <w:delText>Initial Creation</w:delText>
              </w:r>
            </w:del>
          </w:p>
        </w:tc>
      </w:tr>
      <w:tr w:rsidR="008A2540" w:rsidRPr="005255C8" w:rsidDel="006241BB" w14:paraId="6B681211" w14:textId="372BBAB3" w:rsidTr="008A2540">
        <w:trPr>
          <w:cantSplit/>
          <w:del w:id="153" w:author="Rick Waldron" w:date="2022-07-28T12:44:00Z"/>
        </w:trPr>
        <w:tc>
          <w:tcPr>
            <w:tcW w:w="900" w:type="dxa"/>
            <w:tcBorders>
              <w:top w:val="single" w:sz="6" w:space="0" w:color="999999"/>
              <w:left w:val="single" w:sz="6" w:space="0" w:color="999999"/>
              <w:bottom w:val="single" w:sz="6" w:space="0" w:color="999999"/>
              <w:right w:val="single" w:sz="6" w:space="0" w:color="999999"/>
            </w:tcBorders>
            <w:vAlign w:val="center"/>
          </w:tcPr>
          <w:p w14:paraId="676C8207" w14:textId="69D6DE4E" w:rsidR="008A2540" w:rsidRPr="005255C8" w:rsidDel="006241BB" w:rsidRDefault="002D3143" w:rsidP="008A2540">
            <w:pPr>
              <w:spacing w:after="0" w:line="220" w:lineRule="exact"/>
              <w:rPr>
                <w:del w:id="154" w:author="Rick Waldron" w:date="2022-07-28T12:44:00Z"/>
                <w:rFonts w:eastAsia="Times New Roman" w:cstheme="minorHAnsi"/>
                <w:sz w:val="20"/>
                <w:szCs w:val="20"/>
                <w:rPrChange w:id="155" w:author="Rick Waldron" w:date="2022-07-27T16:26:00Z">
                  <w:rPr>
                    <w:del w:id="156" w:author="Rick Waldron" w:date="2022-07-28T12:44:00Z"/>
                    <w:rFonts w:ascii="Arial" w:eastAsia="Times New Roman" w:hAnsi="Arial" w:cs="Arial"/>
                    <w:sz w:val="20"/>
                    <w:szCs w:val="20"/>
                  </w:rPr>
                </w:rPrChange>
              </w:rPr>
            </w:pPr>
            <w:del w:id="157" w:author="Rick Waldron" w:date="2022-07-28T12:44:00Z">
              <w:r w:rsidRPr="005255C8" w:rsidDel="006241BB">
                <w:rPr>
                  <w:rFonts w:eastAsia="Times New Roman" w:cstheme="minorHAnsi"/>
                  <w:sz w:val="20"/>
                  <w:szCs w:val="20"/>
                  <w:rPrChange w:id="158" w:author="Rick Waldron" w:date="2022-07-27T16:26:00Z">
                    <w:rPr>
                      <w:rFonts w:ascii="Arial" w:eastAsia="Times New Roman" w:hAnsi="Arial" w:cs="Arial"/>
                      <w:sz w:val="20"/>
                      <w:szCs w:val="20"/>
                    </w:rPr>
                  </w:rPrChange>
                </w:rPr>
                <w:delText>2.0</w:delText>
              </w:r>
            </w:del>
          </w:p>
        </w:tc>
        <w:tc>
          <w:tcPr>
            <w:tcW w:w="1260"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48C53FA0" w14:textId="5F3907B1" w:rsidR="008A2540" w:rsidRPr="005255C8" w:rsidDel="006241BB" w:rsidRDefault="004B5A91" w:rsidP="008A2540">
            <w:pPr>
              <w:spacing w:after="0" w:line="220" w:lineRule="exact"/>
              <w:rPr>
                <w:del w:id="159" w:author="Rick Waldron" w:date="2022-07-28T12:44:00Z"/>
                <w:rFonts w:eastAsia="Times New Roman" w:cstheme="minorHAnsi"/>
                <w:sz w:val="20"/>
                <w:szCs w:val="20"/>
                <w:rPrChange w:id="160" w:author="Rick Waldron" w:date="2022-07-27T16:26:00Z">
                  <w:rPr>
                    <w:del w:id="161" w:author="Rick Waldron" w:date="2022-07-28T12:44:00Z"/>
                    <w:rFonts w:ascii="Arial" w:eastAsia="Times New Roman" w:hAnsi="Arial" w:cs="Arial"/>
                    <w:sz w:val="20"/>
                    <w:szCs w:val="20"/>
                  </w:rPr>
                </w:rPrChange>
              </w:rPr>
            </w:pPr>
            <w:del w:id="162" w:author="Rick Waldron" w:date="2022-07-28T12:44:00Z">
              <w:r w:rsidRPr="005255C8" w:rsidDel="006241BB">
                <w:rPr>
                  <w:rFonts w:eastAsia="Times New Roman" w:cstheme="minorHAnsi"/>
                  <w:sz w:val="20"/>
                  <w:szCs w:val="20"/>
                  <w:rPrChange w:id="163" w:author="Rick Waldron" w:date="2022-07-27T16:26:00Z">
                    <w:rPr>
                      <w:rFonts w:ascii="Arial" w:eastAsia="Times New Roman" w:hAnsi="Arial" w:cs="Arial"/>
                      <w:sz w:val="20"/>
                      <w:szCs w:val="20"/>
                    </w:rPr>
                  </w:rPrChange>
                </w:rPr>
                <w:delText>6/28</w:delText>
              </w:r>
              <w:r w:rsidR="008A2540" w:rsidRPr="005255C8" w:rsidDel="006241BB">
                <w:rPr>
                  <w:rFonts w:eastAsia="Times New Roman" w:cstheme="minorHAnsi"/>
                  <w:sz w:val="20"/>
                  <w:szCs w:val="20"/>
                  <w:rPrChange w:id="164" w:author="Rick Waldron" w:date="2022-07-27T16:26:00Z">
                    <w:rPr>
                      <w:rFonts w:ascii="Arial" w:eastAsia="Times New Roman" w:hAnsi="Arial" w:cs="Arial"/>
                      <w:sz w:val="20"/>
                      <w:szCs w:val="20"/>
                    </w:rPr>
                  </w:rPrChange>
                </w:rPr>
                <w:delText>/2012</w:delText>
              </w:r>
            </w:del>
          </w:p>
        </w:tc>
        <w:tc>
          <w:tcPr>
            <w:tcW w:w="2700" w:type="dxa"/>
            <w:tcBorders>
              <w:top w:val="single" w:sz="6" w:space="0" w:color="999999"/>
              <w:left w:val="single" w:sz="6" w:space="0" w:color="999999"/>
              <w:bottom w:val="single" w:sz="6" w:space="0" w:color="999999"/>
              <w:right w:val="single" w:sz="6" w:space="0" w:color="999999"/>
            </w:tcBorders>
            <w:vAlign w:val="center"/>
          </w:tcPr>
          <w:p w14:paraId="5226CB58" w14:textId="23C5C4C5" w:rsidR="008A2540" w:rsidRPr="005255C8" w:rsidDel="006241BB" w:rsidRDefault="007053A9" w:rsidP="008A2540">
            <w:pPr>
              <w:spacing w:after="0" w:line="220" w:lineRule="exact"/>
              <w:rPr>
                <w:del w:id="165" w:author="Rick Waldron" w:date="2022-07-28T12:44:00Z"/>
                <w:rFonts w:eastAsia="Times New Roman" w:cstheme="minorHAnsi"/>
                <w:sz w:val="20"/>
                <w:szCs w:val="20"/>
                <w:rPrChange w:id="166" w:author="Rick Waldron" w:date="2022-07-27T16:26:00Z">
                  <w:rPr>
                    <w:del w:id="167" w:author="Rick Waldron" w:date="2022-07-28T12:44:00Z"/>
                    <w:rFonts w:ascii="Arial" w:eastAsia="Times New Roman" w:hAnsi="Arial" w:cs="Arial"/>
                    <w:sz w:val="20"/>
                    <w:szCs w:val="20"/>
                  </w:rPr>
                </w:rPrChange>
              </w:rPr>
            </w:pPr>
            <w:del w:id="168" w:author="Rick Waldron" w:date="2022-07-28T12:44:00Z">
              <w:r w:rsidRPr="005255C8" w:rsidDel="006241BB">
                <w:rPr>
                  <w:rFonts w:eastAsia="Times New Roman" w:cstheme="minorHAnsi"/>
                  <w:sz w:val="20"/>
                  <w:szCs w:val="20"/>
                  <w:rPrChange w:id="169" w:author="Rick Waldron" w:date="2022-07-27T16:26:00Z">
                    <w:rPr>
                      <w:rFonts w:ascii="Arial" w:eastAsia="Times New Roman" w:hAnsi="Arial" w:cs="Arial"/>
                      <w:sz w:val="20"/>
                      <w:szCs w:val="20"/>
                    </w:rPr>
                  </w:rPrChange>
                </w:rPr>
                <w:delText>Elizabeth Bradley/</w:delText>
              </w:r>
              <w:r w:rsidR="008A2540" w:rsidRPr="005255C8" w:rsidDel="006241BB">
                <w:rPr>
                  <w:rFonts w:eastAsia="Times New Roman" w:cstheme="minorHAnsi"/>
                  <w:sz w:val="20"/>
                  <w:szCs w:val="20"/>
                  <w:rPrChange w:id="170" w:author="Rick Waldron" w:date="2022-07-27T16:26:00Z">
                    <w:rPr>
                      <w:rFonts w:ascii="Arial" w:eastAsia="Times New Roman" w:hAnsi="Arial" w:cs="Arial"/>
                      <w:sz w:val="20"/>
                      <w:szCs w:val="20"/>
                    </w:rPr>
                  </w:rPrChange>
                </w:rPr>
                <w:delText>David Davis</w:delText>
              </w:r>
            </w:del>
          </w:p>
        </w:tc>
        <w:tc>
          <w:tcPr>
            <w:tcW w:w="3780" w:type="dxa"/>
            <w:tcBorders>
              <w:top w:val="single" w:sz="6" w:space="0" w:color="999999"/>
              <w:left w:val="single" w:sz="6" w:space="0" w:color="999999"/>
              <w:bottom w:val="single" w:sz="6" w:space="0" w:color="999999"/>
              <w:right w:val="single" w:sz="6" w:space="0" w:color="999999"/>
            </w:tcBorders>
            <w:vAlign w:val="center"/>
          </w:tcPr>
          <w:p w14:paraId="3553D03A" w14:textId="667BD1C7" w:rsidR="008A2540" w:rsidRPr="005255C8" w:rsidDel="006241BB" w:rsidRDefault="007053A9" w:rsidP="00DD3EA7">
            <w:pPr>
              <w:spacing w:after="0" w:line="220" w:lineRule="exact"/>
              <w:rPr>
                <w:del w:id="171" w:author="Rick Waldron" w:date="2022-07-28T12:44:00Z"/>
                <w:rFonts w:eastAsia="Times New Roman" w:cstheme="minorHAnsi"/>
                <w:sz w:val="20"/>
                <w:szCs w:val="20"/>
                <w:rPrChange w:id="172" w:author="Rick Waldron" w:date="2022-07-27T16:26:00Z">
                  <w:rPr>
                    <w:del w:id="173" w:author="Rick Waldron" w:date="2022-07-28T12:44:00Z"/>
                    <w:rFonts w:ascii="Arial" w:eastAsia="Times New Roman" w:hAnsi="Arial" w:cs="Arial"/>
                    <w:sz w:val="20"/>
                    <w:szCs w:val="20"/>
                  </w:rPr>
                </w:rPrChange>
              </w:rPr>
            </w:pPr>
            <w:del w:id="174" w:author="Rick Waldron" w:date="2022-07-28T12:44:00Z">
              <w:r w:rsidRPr="005255C8" w:rsidDel="006241BB">
                <w:rPr>
                  <w:rFonts w:eastAsia="Times New Roman" w:cstheme="minorHAnsi"/>
                  <w:sz w:val="20"/>
                  <w:szCs w:val="20"/>
                  <w:rPrChange w:id="175" w:author="Rick Waldron" w:date="2022-07-27T16:26:00Z">
                    <w:rPr>
                      <w:rFonts w:ascii="Arial" w:eastAsia="Times New Roman" w:hAnsi="Arial" w:cs="Arial"/>
                      <w:sz w:val="20"/>
                      <w:szCs w:val="20"/>
                    </w:rPr>
                  </w:rPrChange>
                </w:rPr>
                <w:delText>Reformatted Template, c</w:delText>
              </w:r>
              <w:r w:rsidR="008A2540" w:rsidRPr="005255C8" w:rsidDel="006241BB">
                <w:rPr>
                  <w:rFonts w:eastAsia="Times New Roman" w:cstheme="minorHAnsi"/>
                  <w:sz w:val="20"/>
                  <w:szCs w:val="20"/>
                  <w:rPrChange w:id="176" w:author="Rick Waldron" w:date="2022-07-27T16:26:00Z">
                    <w:rPr>
                      <w:rFonts w:ascii="Arial" w:eastAsia="Times New Roman" w:hAnsi="Arial" w:cs="Arial"/>
                      <w:sz w:val="20"/>
                      <w:szCs w:val="20"/>
                    </w:rPr>
                  </w:rPrChange>
                </w:rPr>
                <w:delText xml:space="preserve">hanged template name from Functional Specification to </w:delText>
              </w:r>
              <w:r w:rsidR="004A06E7" w:rsidRPr="005255C8" w:rsidDel="006241BB">
                <w:rPr>
                  <w:rFonts w:eastAsia="Times New Roman" w:cstheme="minorHAnsi"/>
                  <w:sz w:val="20"/>
                  <w:szCs w:val="20"/>
                  <w:rPrChange w:id="177" w:author="Rick Waldron" w:date="2022-07-27T16:26:00Z">
                    <w:rPr>
                      <w:rFonts w:ascii="Arial" w:eastAsia="Times New Roman" w:hAnsi="Arial" w:cs="Arial"/>
                      <w:sz w:val="20"/>
                      <w:szCs w:val="20"/>
                    </w:rPr>
                  </w:rPrChange>
                </w:rPr>
                <w:delText>Software Requirement</w:delText>
              </w:r>
              <w:r w:rsidR="008A2540" w:rsidRPr="005255C8" w:rsidDel="006241BB">
                <w:rPr>
                  <w:rFonts w:eastAsia="Times New Roman" w:cstheme="minorHAnsi"/>
                  <w:sz w:val="20"/>
                  <w:szCs w:val="20"/>
                  <w:rPrChange w:id="178" w:author="Rick Waldron" w:date="2022-07-27T16:26:00Z">
                    <w:rPr>
                      <w:rFonts w:ascii="Arial" w:eastAsia="Times New Roman" w:hAnsi="Arial" w:cs="Arial"/>
                      <w:sz w:val="20"/>
                      <w:szCs w:val="20"/>
                    </w:rPr>
                  </w:rPrChange>
                </w:rPr>
                <w:delText xml:space="preserve"> Specification</w:delText>
              </w:r>
              <w:r w:rsidR="002D3143" w:rsidRPr="005255C8" w:rsidDel="006241BB">
                <w:rPr>
                  <w:rFonts w:eastAsia="Times New Roman" w:cstheme="minorHAnsi"/>
                  <w:sz w:val="20"/>
                  <w:szCs w:val="20"/>
                  <w:rPrChange w:id="179" w:author="Rick Waldron" w:date="2022-07-27T16:26:00Z">
                    <w:rPr>
                      <w:rFonts w:ascii="Arial" w:eastAsia="Times New Roman" w:hAnsi="Arial" w:cs="Arial"/>
                      <w:sz w:val="20"/>
                      <w:szCs w:val="20"/>
                    </w:rPr>
                  </w:rPrChange>
                </w:rPr>
                <w:delText xml:space="preserve">, </w:delText>
              </w:r>
              <w:r w:rsidRPr="005255C8" w:rsidDel="006241BB">
                <w:rPr>
                  <w:rFonts w:eastAsia="Times New Roman" w:cstheme="minorHAnsi"/>
                  <w:sz w:val="20"/>
                  <w:szCs w:val="20"/>
                  <w:rPrChange w:id="180" w:author="Rick Waldron" w:date="2022-07-27T16:26:00Z">
                    <w:rPr>
                      <w:rFonts w:ascii="Arial" w:eastAsia="Times New Roman" w:hAnsi="Arial" w:cs="Arial"/>
                      <w:sz w:val="20"/>
                      <w:szCs w:val="20"/>
                    </w:rPr>
                  </w:rPrChange>
                </w:rPr>
                <w:delText xml:space="preserve">removed Initial Technical Architecture and made </w:delText>
              </w:r>
              <w:r w:rsidR="002D3143" w:rsidRPr="005255C8" w:rsidDel="006241BB">
                <w:rPr>
                  <w:rFonts w:eastAsia="Times New Roman" w:cstheme="minorHAnsi"/>
                  <w:sz w:val="20"/>
                  <w:szCs w:val="20"/>
                  <w:rPrChange w:id="181" w:author="Rick Waldron" w:date="2022-07-27T16:26:00Z">
                    <w:rPr>
                      <w:rFonts w:ascii="Arial" w:eastAsia="Times New Roman" w:hAnsi="Arial" w:cs="Arial"/>
                      <w:sz w:val="20"/>
                      <w:szCs w:val="20"/>
                    </w:rPr>
                  </w:rPrChange>
                </w:rPr>
                <w:delText xml:space="preserve">changes to </w:delText>
              </w:r>
              <w:r w:rsidRPr="005255C8" w:rsidDel="006241BB">
                <w:rPr>
                  <w:rFonts w:eastAsia="Times New Roman" w:cstheme="minorHAnsi"/>
                  <w:sz w:val="20"/>
                  <w:szCs w:val="20"/>
                  <w:rPrChange w:id="182" w:author="Rick Waldron" w:date="2022-07-27T16:26:00Z">
                    <w:rPr>
                      <w:rFonts w:ascii="Arial" w:eastAsia="Times New Roman" w:hAnsi="Arial" w:cs="Arial"/>
                      <w:sz w:val="20"/>
                      <w:szCs w:val="20"/>
                    </w:rPr>
                  </w:rPrChange>
                </w:rPr>
                <w:delText xml:space="preserve">the </w:delText>
              </w:r>
              <w:r w:rsidR="002D3143" w:rsidRPr="005255C8" w:rsidDel="006241BB">
                <w:rPr>
                  <w:rFonts w:eastAsia="Times New Roman" w:cstheme="minorHAnsi"/>
                  <w:sz w:val="20"/>
                  <w:szCs w:val="20"/>
                  <w:rPrChange w:id="183" w:author="Rick Waldron" w:date="2022-07-27T16:26:00Z">
                    <w:rPr>
                      <w:rFonts w:ascii="Arial" w:eastAsia="Times New Roman" w:hAnsi="Arial" w:cs="Arial"/>
                      <w:sz w:val="20"/>
                      <w:szCs w:val="20"/>
                    </w:rPr>
                  </w:rPrChange>
                </w:rPr>
                <w:delText>instructions text.</w:delText>
              </w:r>
            </w:del>
          </w:p>
        </w:tc>
      </w:tr>
      <w:tr w:rsidR="008A2540" w:rsidRPr="005255C8" w:rsidDel="006241BB" w14:paraId="54BB23C0" w14:textId="5F70A0C5" w:rsidTr="007763CA">
        <w:trPr>
          <w:cantSplit/>
          <w:trHeight w:val="561"/>
          <w:del w:id="184" w:author="Rick Waldron" w:date="2022-07-28T12:44:00Z"/>
        </w:trPr>
        <w:tc>
          <w:tcPr>
            <w:tcW w:w="900" w:type="dxa"/>
            <w:tcBorders>
              <w:top w:val="single" w:sz="6" w:space="0" w:color="999999"/>
              <w:left w:val="single" w:sz="6" w:space="0" w:color="999999"/>
              <w:bottom w:val="single" w:sz="6" w:space="0" w:color="999999"/>
              <w:right w:val="single" w:sz="6" w:space="0" w:color="999999"/>
            </w:tcBorders>
            <w:vAlign w:val="center"/>
          </w:tcPr>
          <w:p w14:paraId="1289FD94" w14:textId="3CB53196" w:rsidR="008A2540" w:rsidRPr="005255C8" w:rsidDel="006241BB" w:rsidRDefault="00872EBD" w:rsidP="008A2540">
            <w:pPr>
              <w:spacing w:after="0" w:line="220" w:lineRule="exact"/>
              <w:rPr>
                <w:del w:id="185" w:author="Rick Waldron" w:date="2022-07-28T12:44:00Z"/>
                <w:rFonts w:eastAsia="Times New Roman" w:cstheme="minorHAnsi"/>
                <w:sz w:val="20"/>
                <w:szCs w:val="20"/>
                <w:rPrChange w:id="186" w:author="Rick Waldron" w:date="2022-07-27T16:26:00Z">
                  <w:rPr>
                    <w:del w:id="187" w:author="Rick Waldron" w:date="2022-07-28T12:44:00Z"/>
                    <w:rFonts w:ascii="Arial" w:eastAsia="Times New Roman" w:hAnsi="Arial" w:cs="Arial"/>
                    <w:sz w:val="20"/>
                    <w:szCs w:val="20"/>
                  </w:rPr>
                </w:rPrChange>
              </w:rPr>
            </w:pPr>
            <w:del w:id="188" w:author="Rick Waldron" w:date="2022-07-28T12:44:00Z">
              <w:r w:rsidRPr="005255C8" w:rsidDel="006241BB">
                <w:rPr>
                  <w:rFonts w:eastAsia="Times New Roman" w:cstheme="minorHAnsi"/>
                  <w:sz w:val="20"/>
                  <w:szCs w:val="20"/>
                  <w:rPrChange w:id="189" w:author="Rick Waldron" w:date="2022-07-27T16:26:00Z">
                    <w:rPr>
                      <w:rFonts w:ascii="Arial" w:eastAsia="Times New Roman" w:hAnsi="Arial" w:cs="Arial"/>
                      <w:sz w:val="20"/>
                      <w:szCs w:val="20"/>
                    </w:rPr>
                  </w:rPrChange>
                </w:rPr>
                <w:delText>2.0</w:delText>
              </w:r>
            </w:del>
          </w:p>
        </w:tc>
        <w:tc>
          <w:tcPr>
            <w:tcW w:w="1260"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52D1E3B7" w14:textId="3333D8BF" w:rsidR="008A2540" w:rsidRPr="005255C8" w:rsidDel="006241BB" w:rsidRDefault="00680AF4" w:rsidP="007763CA">
            <w:pPr>
              <w:spacing w:after="0" w:line="220" w:lineRule="exact"/>
              <w:rPr>
                <w:del w:id="190" w:author="Rick Waldron" w:date="2022-07-28T12:44:00Z"/>
                <w:rFonts w:eastAsia="Times New Roman" w:cstheme="minorHAnsi"/>
                <w:sz w:val="20"/>
                <w:szCs w:val="20"/>
                <w:rPrChange w:id="191" w:author="Rick Waldron" w:date="2022-07-27T16:26:00Z">
                  <w:rPr>
                    <w:del w:id="192" w:author="Rick Waldron" w:date="2022-07-28T12:44:00Z"/>
                    <w:rFonts w:ascii="Arial" w:eastAsia="Times New Roman" w:hAnsi="Arial" w:cs="Arial"/>
                    <w:sz w:val="20"/>
                    <w:szCs w:val="20"/>
                  </w:rPr>
                </w:rPrChange>
              </w:rPr>
            </w:pPr>
            <w:del w:id="193" w:author="Rick Waldron" w:date="2022-07-28T12:44:00Z">
              <w:r w:rsidRPr="005255C8" w:rsidDel="006241BB">
                <w:rPr>
                  <w:rFonts w:eastAsia="Times New Roman" w:cstheme="minorHAnsi"/>
                  <w:sz w:val="20"/>
                  <w:szCs w:val="20"/>
                  <w:rPrChange w:id="194" w:author="Rick Waldron" w:date="2022-07-27T16:26:00Z">
                    <w:rPr>
                      <w:rFonts w:ascii="Arial" w:eastAsia="Times New Roman" w:hAnsi="Arial" w:cs="Arial"/>
                      <w:sz w:val="20"/>
                      <w:szCs w:val="20"/>
                    </w:rPr>
                  </w:rPrChange>
                </w:rPr>
                <w:delText>1/</w:delText>
              </w:r>
              <w:r w:rsidR="007763CA" w:rsidRPr="005255C8" w:rsidDel="006241BB">
                <w:rPr>
                  <w:rFonts w:eastAsia="Times New Roman" w:cstheme="minorHAnsi"/>
                  <w:sz w:val="20"/>
                  <w:szCs w:val="20"/>
                  <w:rPrChange w:id="195" w:author="Rick Waldron" w:date="2022-07-27T16:26:00Z">
                    <w:rPr>
                      <w:rFonts w:ascii="Arial" w:eastAsia="Times New Roman" w:hAnsi="Arial" w:cs="Arial"/>
                      <w:sz w:val="20"/>
                      <w:szCs w:val="20"/>
                    </w:rPr>
                  </w:rPrChange>
                </w:rPr>
                <w:delText>14</w:delText>
              </w:r>
              <w:r w:rsidR="00872EBD" w:rsidRPr="005255C8" w:rsidDel="006241BB">
                <w:rPr>
                  <w:rFonts w:eastAsia="Times New Roman" w:cstheme="minorHAnsi"/>
                  <w:sz w:val="20"/>
                  <w:szCs w:val="20"/>
                  <w:rPrChange w:id="196" w:author="Rick Waldron" w:date="2022-07-27T16:26:00Z">
                    <w:rPr>
                      <w:rFonts w:ascii="Arial" w:eastAsia="Times New Roman" w:hAnsi="Arial" w:cs="Arial"/>
                      <w:sz w:val="20"/>
                      <w:szCs w:val="20"/>
                    </w:rPr>
                  </w:rPrChange>
                </w:rPr>
                <w:delText>/201</w:delText>
              </w:r>
              <w:r w:rsidRPr="005255C8" w:rsidDel="006241BB">
                <w:rPr>
                  <w:rFonts w:eastAsia="Times New Roman" w:cstheme="minorHAnsi"/>
                  <w:sz w:val="20"/>
                  <w:szCs w:val="20"/>
                  <w:rPrChange w:id="197" w:author="Rick Waldron" w:date="2022-07-27T16:26:00Z">
                    <w:rPr>
                      <w:rFonts w:ascii="Arial" w:eastAsia="Times New Roman" w:hAnsi="Arial" w:cs="Arial"/>
                      <w:sz w:val="20"/>
                      <w:szCs w:val="20"/>
                    </w:rPr>
                  </w:rPrChange>
                </w:rPr>
                <w:delText>3</w:delText>
              </w:r>
            </w:del>
          </w:p>
        </w:tc>
        <w:tc>
          <w:tcPr>
            <w:tcW w:w="2700" w:type="dxa"/>
            <w:tcBorders>
              <w:top w:val="single" w:sz="6" w:space="0" w:color="999999"/>
              <w:left w:val="single" w:sz="6" w:space="0" w:color="999999"/>
              <w:bottom w:val="single" w:sz="6" w:space="0" w:color="999999"/>
              <w:right w:val="single" w:sz="6" w:space="0" w:color="999999"/>
            </w:tcBorders>
            <w:vAlign w:val="center"/>
          </w:tcPr>
          <w:p w14:paraId="5919D239" w14:textId="41F01F43" w:rsidR="008A2540" w:rsidRPr="005255C8" w:rsidDel="006241BB" w:rsidRDefault="00872EBD" w:rsidP="008A2540">
            <w:pPr>
              <w:spacing w:after="0" w:line="220" w:lineRule="exact"/>
              <w:rPr>
                <w:del w:id="198" w:author="Rick Waldron" w:date="2022-07-28T12:44:00Z"/>
                <w:rFonts w:eastAsia="Times New Roman" w:cstheme="minorHAnsi"/>
                <w:sz w:val="20"/>
                <w:szCs w:val="20"/>
                <w:rPrChange w:id="199" w:author="Rick Waldron" w:date="2022-07-27T16:26:00Z">
                  <w:rPr>
                    <w:del w:id="200" w:author="Rick Waldron" w:date="2022-07-28T12:44:00Z"/>
                    <w:rFonts w:ascii="Arial" w:eastAsia="Times New Roman" w:hAnsi="Arial" w:cs="Arial"/>
                    <w:sz w:val="20"/>
                    <w:szCs w:val="20"/>
                  </w:rPr>
                </w:rPrChange>
              </w:rPr>
            </w:pPr>
            <w:del w:id="201" w:author="Rick Waldron" w:date="2022-07-28T12:44:00Z">
              <w:r w:rsidRPr="005255C8" w:rsidDel="006241BB">
                <w:rPr>
                  <w:rFonts w:eastAsia="Times New Roman" w:cstheme="minorHAnsi"/>
                  <w:sz w:val="20"/>
                  <w:szCs w:val="20"/>
                  <w:rPrChange w:id="202" w:author="Rick Waldron" w:date="2022-07-27T16:26:00Z">
                    <w:rPr>
                      <w:rFonts w:ascii="Arial" w:eastAsia="Times New Roman" w:hAnsi="Arial" w:cs="Arial"/>
                      <w:sz w:val="20"/>
                      <w:szCs w:val="20"/>
                    </w:rPr>
                  </w:rPrChange>
                </w:rPr>
                <w:delText>David Davis</w:delText>
              </w:r>
            </w:del>
          </w:p>
        </w:tc>
        <w:tc>
          <w:tcPr>
            <w:tcW w:w="3780" w:type="dxa"/>
            <w:tcBorders>
              <w:top w:val="single" w:sz="6" w:space="0" w:color="999999"/>
              <w:left w:val="single" w:sz="6" w:space="0" w:color="999999"/>
              <w:bottom w:val="single" w:sz="6" w:space="0" w:color="999999"/>
              <w:right w:val="single" w:sz="6" w:space="0" w:color="999999"/>
            </w:tcBorders>
            <w:vAlign w:val="center"/>
          </w:tcPr>
          <w:p w14:paraId="4EA2C061" w14:textId="04F5A968" w:rsidR="008A2540" w:rsidRPr="005255C8" w:rsidDel="006241BB" w:rsidRDefault="00872EBD" w:rsidP="008A2540">
            <w:pPr>
              <w:spacing w:after="0" w:line="220" w:lineRule="exact"/>
              <w:rPr>
                <w:del w:id="203" w:author="Rick Waldron" w:date="2022-07-28T12:44:00Z"/>
                <w:rFonts w:eastAsia="Times New Roman" w:cstheme="minorHAnsi"/>
                <w:sz w:val="20"/>
                <w:szCs w:val="20"/>
                <w:rPrChange w:id="204" w:author="Rick Waldron" w:date="2022-07-27T16:26:00Z">
                  <w:rPr>
                    <w:del w:id="205" w:author="Rick Waldron" w:date="2022-07-28T12:44:00Z"/>
                    <w:rFonts w:ascii="Arial" w:eastAsia="Times New Roman" w:hAnsi="Arial" w:cs="Arial"/>
                    <w:sz w:val="20"/>
                    <w:szCs w:val="20"/>
                  </w:rPr>
                </w:rPrChange>
              </w:rPr>
            </w:pPr>
            <w:del w:id="206" w:author="Rick Waldron" w:date="2022-07-28T12:44:00Z">
              <w:r w:rsidRPr="005255C8" w:rsidDel="006241BB">
                <w:rPr>
                  <w:rFonts w:eastAsia="Times New Roman" w:cstheme="minorHAnsi"/>
                  <w:sz w:val="20"/>
                  <w:szCs w:val="20"/>
                  <w:rPrChange w:id="207" w:author="Rick Waldron" w:date="2022-07-27T16:26:00Z">
                    <w:rPr>
                      <w:rFonts w:ascii="Arial" w:eastAsia="Times New Roman" w:hAnsi="Arial" w:cs="Arial"/>
                      <w:sz w:val="20"/>
                      <w:szCs w:val="20"/>
                    </w:rPr>
                  </w:rPrChange>
                </w:rPr>
                <w:delText>Changed Data Requirements to Data Management Requirements</w:delText>
              </w:r>
            </w:del>
          </w:p>
        </w:tc>
      </w:tr>
    </w:tbl>
    <w:p w14:paraId="2A5766C6" w14:textId="2B4A2806" w:rsidR="00D646DD" w:rsidRPr="005255C8" w:rsidDel="006241BB" w:rsidRDefault="00D646DD" w:rsidP="00A90FAC">
      <w:pPr>
        <w:rPr>
          <w:del w:id="208" w:author="Rick Waldron" w:date="2022-07-28T12:44:00Z"/>
          <w:rFonts w:cstheme="minorHAnsi"/>
          <w:sz w:val="20"/>
          <w:szCs w:val="20"/>
          <w:rPrChange w:id="209" w:author="Rick Waldron" w:date="2022-07-27T16:26:00Z">
            <w:rPr>
              <w:del w:id="210" w:author="Rick Waldron" w:date="2022-07-28T12:44:00Z"/>
              <w:rFonts w:ascii="Arial" w:hAnsi="Arial" w:cs="Arial"/>
              <w:sz w:val="20"/>
              <w:szCs w:val="20"/>
            </w:rPr>
          </w:rPrChange>
        </w:rPr>
        <w:sectPr w:rsidR="00D646DD" w:rsidRPr="005255C8" w:rsidDel="006241BB" w:rsidSect="004B219C">
          <w:headerReference w:type="default" r:id="rId12"/>
          <w:footerReference w:type="default" r:id="rId13"/>
          <w:headerReference w:type="first" r:id="rId14"/>
          <w:pgSz w:w="12240" w:h="15840"/>
          <w:pgMar w:top="1440" w:right="1440" w:bottom="1440" w:left="1440" w:header="720" w:footer="432" w:gutter="0"/>
          <w:pgNumType w:start="1"/>
          <w:cols w:space="720"/>
          <w:docGrid w:linePitch="360"/>
        </w:sectPr>
      </w:pPr>
    </w:p>
    <w:p w14:paraId="760E9497" w14:textId="77777777" w:rsidR="00A90FAC" w:rsidRPr="005255C8" w:rsidRDefault="00A90FAC" w:rsidP="00A90FAC">
      <w:pPr>
        <w:pStyle w:val="ListParagraph"/>
        <w:ind w:left="0"/>
        <w:jc w:val="center"/>
        <w:rPr>
          <w:rFonts w:cstheme="minorHAnsi"/>
          <w:sz w:val="20"/>
          <w:szCs w:val="20"/>
          <w:rPrChange w:id="211" w:author="Rick Waldron" w:date="2022-07-27T16:26:00Z">
            <w:rPr>
              <w:rFonts w:ascii="Arial Narrow" w:hAnsi="Arial Narrow" w:cs="Arial"/>
              <w:sz w:val="20"/>
              <w:szCs w:val="20"/>
            </w:rPr>
          </w:rPrChange>
        </w:rPr>
      </w:pPr>
      <w:r w:rsidRPr="005255C8">
        <w:rPr>
          <w:rFonts w:cstheme="minorHAnsi"/>
          <w:sz w:val="20"/>
          <w:szCs w:val="20"/>
          <w:rPrChange w:id="212" w:author="Rick Waldron" w:date="2022-07-27T16:26:00Z">
            <w:rPr>
              <w:rFonts w:ascii="Arial Narrow" w:hAnsi="Arial Narrow" w:cs="Arial"/>
              <w:sz w:val="20"/>
              <w:szCs w:val="20"/>
            </w:rPr>
          </w:rPrChange>
        </w:rPr>
        <w:t>Project Delivery Methodology (PDM)</w:t>
      </w:r>
    </w:p>
    <w:p w14:paraId="28675CD1" w14:textId="77777777" w:rsidR="00A90FAC" w:rsidRPr="005255C8" w:rsidRDefault="004A06E7" w:rsidP="00A90FAC">
      <w:pPr>
        <w:pStyle w:val="ListParagraph"/>
        <w:ind w:left="0"/>
        <w:jc w:val="center"/>
        <w:rPr>
          <w:rFonts w:cstheme="minorHAnsi"/>
          <w:b/>
          <w:sz w:val="36"/>
          <w:szCs w:val="36"/>
          <w:rPrChange w:id="213" w:author="Rick Waldron" w:date="2022-07-27T16:26:00Z">
            <w:rPr>
              <w:rFonts w:ascii="Arial Black" w:hAnsi="Arial Black" w:cs="Arial"/>
              <w:b/>
              <w:sz w:val="36"/>
              <w:szCs w:val="36"/>
            </w:rPr>
          </w:rPrChange>
        </w:rPr>
      </w:pPr>
      <w:r w:rsidRPr="005255C8">
        <w:rPr>
          <w:rFonts w:cstheme="minorHAnsi"/>
          <w:b/>
          <w:sz w:val="36"/>
          <w:szCs w:val="36"/>
          <w:rPrChange w:id="214" w:author="Rick Waldron" w:date="2022-07-27T16:26:00Z">
            <w:rPr>
              <w:rFonts w:ascii="Arial Black" w:hAnsi="Arial Black" w:cs="Arial"/>
              <w:b/>
              <w:sz w:val="36"/>
              <w:szCs w:val="36"/>
            </w:rPr>
          </w:rPrChange>
        </w:rPr>
        <w:t>Software Requirement</w:t>
      </w:r>
      <w:r w:rsidR="008A2540" w:rsidRPr="005255C8">
        <w:rPr>
          <w:rFonts w:cstheme="minorHAnsi"/>
          <w:b/>
          <w:sz w:val="36"/>
          <w:szCs w:val="36"/>
          <w:rPrChange w:id="215" w:author="Rick Waldron" w:date="2022-07-27T16:26:00Z">
            <w:rPr>
              <w:rFonts w:ascii="Arial Black" w:hAnsi="Arial Black" w:cs="Arial"/>
              <w:b/>
              <w:sz w:val="36"/>
              <w:szCs w:val="36"/>
            </w:rPr>
          </w:rPrChange>
        </w:rPr>
        <w:t xml:space="preserve"> Specification</w:t>
      </w:r>
      <w:r w:rsidR="00E77510" w:rsidRPr="005255C8">
        <w:rPr>
          <w:rFonts w:cstheme="minorHAnsi"/>
          <w:b/>
          <w:sz w:val="36"/>
          <w:szCs w:val="36"/>
          <w:rPrChange w:id="216" w:author="Rick Waldron" w:date="2022-07-27T16:26:00Z">
            <w:rPr>
              <w:rFonts w:ascii="Arial Black" w:hAnsi="Arial Black" w:cs="Arial"/>
              <w:b/>
              <w:sz w:val="36"/>
              <w:szCs w:val="36"/>
            </w:rPr>
          </w:rPrChange>
        </w:rPr>
        <w:t>s</w:t>
      </w:r>
      <w:r w:rsidRPr="005255C8">
        <w:rPr>
          <w:rFonts w:cstheme="minorHAnsi"/>
          <w:b/>
          <w:sz w:val="36"/>
          <w:szCs w:val="36"/>
          <w:rPrChange w:id="217" w:author="Rick Waldron" w:date="2022-07-27T16:26:00Z">
            <w:rPr>
              <w:rFonts w:ascii="Arial Black" w:hAnsi="Arial Black" w:cs="Arial"/>
              <w:b/>
              <w:sz w:val="36"/>
              <w:szCs w:val="36"/>
            </w:rPr>
          </w:rPrChange>
        </w:rPr>
        <w:t xml:space="preserve"> (SRS)</w:t>
      </w:r>
    </w:p>
    <w:p w14:paraId="2060906D" w14:textId="77777777" w:rsidR="00A90FAC" w:rsidRPr="005255C8" w:rsidRDefault="00A90FAC" w:rsidP="00A90FAC">
      <w:pPr>
        <w:pStyle w:val="ListParagraph"/>
        <w:ind w:left="0"/>
        <w:jc w:val="center"/>
        <w:rPr>
          <w:rFonts w:cstheme="minorHAnsi"/>
          <w:sz w:val="36"/>
          <w:szCs w:val="36"/>
          <w:rPrChange w:id="218" w:author="Rick Waldron" w:date="2022-07-27T16:26:00Z">
            <w:rPr>
              <w:rFonts w:ascii="Arial Narrow" w:hAnsi="Arial Narrow" w:cs="Arial"/>
              <w:sz w:val="36"/>
              <w:szCs w:val="36"/>
            </w:rPr>
          </w:rPrChange>
        </w:rPr>
      </w:pPr>
    </w:p>
    <w:p w14:paraId="3391588D" w14:textId="7DB2FC41" w:rsidR="00A90FAC" w:rsidRPr="005255C8" w:rsidRDefault="00A90FAC" w:rsidP="00A90FAC">
      <w:pPr>
        <w:pStyle w:val="ListParagraph"/>
        <w:ind w:left="900"/>
        <w:jc w:val="center"/>
        <w:rPr>
          <w:rFonts w:cstheme="minorHAnsi"/>
          <w:b/>
          <w:sz w:val="30"/>
          <w:szCs w:val="30"/>
          <w:rPrChange w:id="219" w:author="Rick Waldron" w:date="2022-07-27T16:26:00Z">
            <w:rPr>
              <w:rFonts w:ascii="Arial" w:hAnsi="Arial" w:cs="Arial"/>
              <w:b/>
              <w:sz w:val="30"/>
              <w:szCs w:val="30"/>
            </w:rPr>
          </w:rPrChange>
        </w:rPr>
      </w:pPr>
      <w:del w:id="220" w:author="Rick Waldron" w:date="2022-07-27T15:59:00Z">
        <w:r w:rsidRPr="005255C8" w:rsidDel="00500723">
          <w:rPr>
            <w:rFonts w:cstheme="minorHAnsi"/>
            <w:b/>
            <w:sz w:val="30"/>
            <w:szCs w:val="30"/>
            <w:rPrChange w:id="221" w:author="Rick Waldron" w:date="2022-07-27T16:26:00Z">
              <w:rPr>
                <w:rFonts w:ascii="Arial" w:hAnsi="Arial" w:cs="Arial"/>
                <w:b/>
                <w:sz w:val="30"/>
                <w:szCs w:val="30"/>
              </w:rPr>
            </w:rPrChange>
          </w:rPr>
          <w:delText>[Functional Office(s) Name]</w:delText>
        </w:r>
      </w:del>
      <w:ins w:id="222" w:author="Rick Waldron" w:date="2022-07-27T15:59:00Z">
        <w:r w:rsidR="00500723" w:rsidRPr="005255C8">
          <w:rPr>
            <w:rFonts w:cstheme="minorHAnsi"/>
            <w:b/>
            <w:sz w:val="30"/>
            <w:szCs w:val="30"/>
            <w:rPrChange w:id="223" w:author="Rick Waldron" w:date="2022-07-27T16:26:00Z">
              <w:rPr>
                <w:rFonts w:ascii="Arial" w:hAnsi="Arial" w:cs="Arial"/>
                <w:b/>
                <w:sz w:val="30"/>
                <w:szCs w:val="30"/>
              </w:rPr>
            </w:rPrChange>
          </w:rPr>
          <w:t>Rick Waldron</w:t>
        </w:r>
      </w:ins>
    </w:p>
    <w:p w14:paraId="69FEE07A" w14:textId="643B9E8B" w:rsidR="00A90FAC" w:rsidRPr="005255C8" w:rsidRDefault="00A90FAC" w:rsidP="00A90FAC">
      <w:pPr>
        <w:pStyle w:val="ListParagraph"/>
        <w:ind w:left="900"/>
        <w:jc w:val="center"/>
        <w:rPr>
          <w:rFonts w:cstheme="minorHAnsi"/>
          <w:b/>
          <w:sz w:val="44"/>
          <w:szCs w:val="44"/>
          <w:rPrChange w:id="224" w:author="Rick Waldron" w:date="2022-07-27T16:26:00Z">
            <w:rPr>
              <w:rFonts w:ascii="Arial Black" w:hAnsi="Arial Black" w:cs="Arial"/>
              <w:b/>
              <w:sz w:val="44"/>
              <w:szCs w:val="44"/>
            </w:rPr>
          </w:rPrChange>
        </w:rPr>
      </w:pPr>
      <w:del w:id="225" w:author="Rick Waldron" w:date="2022-07-27T16:00:00Z">
        <w:r w:rsidRPr="005255C8" w:rsidDel="00500723">
          <w:rPr>
            <w:rFonts w:cstheme="minorHAnsi"/>
            <w:b/>
            <w:sz w:val="44"/>
            <w:szCs w:val="44"/>
            <w:rPrChange w:id="226" w:author="Rick Waldron" w:date="2022-07-27T16:26:00Z">
              <w:rPr>
                <w:rFonts w:ascii="Arial Black" w:hAnsi="Arial Black" w:cs="Arial"/>
                <w:b/>
                <w:sz w:val="44"/>
                <w:szCs w:val="44"/>
              </w:rPr>
            </w:rPrChange>
          </w:rPr>
          <w:delText>[PROJECT NAME]</w:delText>
        </w:r>
      </w:del>
      <w:proofErr w:type="spellStart"/>
      <w:ins w:id="227" w:author="Rick Waldron" w:date="2022-07-27T16:00:00Z">
        <w:r w:rsidR="00500723" w:rsidRPr="005255C8">
          <w:rPr>
            <w:rFonts w:cstheme="minorHAnsi"/>
            <w:b/>
            <w:sz w:val="44"/>
            <w:szCs w:val="44"/>
            <w:rPrChange w:id="228" w:author="Rick Waldron" w:date="2022-07-27T16:26:00Z">
              <w:rPr>
                <w:rFonts w:ascii="Arial Black" w:hAnsi="Arial Black" w:cs="Arial"/>
                <w:b/>
                <w:sz w:val="44"/>
                <w:szCs w:val="44"/>
              </w:rPr>
            </w:rPrChange>
          </w:rPr>
          <w:t>Mark</w:t>
        </w:r>
      </w:ins>
      <w:ins w:id="229" w:author="Rick Waldron" w:date="2022-07-27T16:01:00Z">
        <w:r w:rsidR="00500723" w:rsidRPr="005255C8">
          <w:rPr>
            <w:rFonts w:cstheme="minorHAnsi"/>
            <w:b/>
            <w:sz w:val="44"/>
            <w:szCs w:val="44"/>
            <w:rPrChange w:id="230" w:author="Rick Waldron" w:date="2022-07-27T16:26:00Z">
              <w:rPr>
                <w:rFonts w:ascii="Arial Black" w:hAnsi="Arial Black" w:cs="Arial"/>
                <w:b/>
                <w:sz w:val="44"/>
                <w:szCs w:val="44"/>
              </w:rPr>
            </w:rPrChange>
          </w:rPr>
          <w:t>R</w:t>
        </w:r>
      </w:ins>
      <w:proofErr w:type="spellEnd"/>
    </w:p>
    <w:p w14:paraId="71F69E8E" w14:textId="77777777" w:rsidR="00A90FAC" w:rsidRPr="005255C8" w:rsidRDefault="00A90FAC" w:rsidP="00A90FAC">
      <w:pPr>
        <w:pStyle w:val="ListParagraph"/>
        <w:ind w:left="900"/>
        <w:jc w:val="center"/>
        <w:rPr>
          <w:rFonts w:cstheme="minorHAnsi"/>
          <w:b/>
          <w:sz w:val="44"/>
          <w:szCs w:val="44"/>
          <w:rPrChange w:id="231" w:author="Rick Waldron" w:date="2022-07-27T16:26:00Z">
            <w:rPr>
              <w:rFonts w:ascii="Arial" w:hAnsi="Arial" w:cs="Arial"/>
              <w:b/>
              <w:sz w:val="44"/>
              <w:szCs w:val="44"/>
            </w:rPr>
          </w:rPrChange>
        </w:rPr>
      </w:pPr>
    </w:p>
    <w:p w14:paraId="1D2D9F8E" w14:textId="2E350381" w:rsidR="00A90FAC" w:rsidRPr="005255C8" w:rsidRDefault="00A90FAC" w:rsidP="00A90FAC">
      <w:pPr>
        <w:pStyle w:val="ListParagraph"/>
        <w:ind w:left="900"/>
        <w:jc w:val="center"/>
        <w:rPr>
          <w:rFonts w:cstheme="minorHAnsi"/>
          <w:sz w:val="20"/>
          <w:szCs w:val="20"/>
          <w:rPrChange w:id="232" w:author="Rick Waldron" w:date="2022-07-27T16:26:00Z">
            <w:rPr>
              <w:rFonts w:ascii="Arial" w:hAnsi="Arial" w:cs="Arial"/>
              <w:sz w:val="20"/>
              <w:szCs w:val="20"/>
            </w:rPr>
          </w:rPrChange>
        </w:rPr>
      </w:pPr>
      <w:r w:rsidRPr="005255C8">
        <w:rPr>
          <w:rFonts w:cstheme="minorHAnsi"/>
          <w:sz w:val="20"/>
          <w:szCs w:val="20"/>
          <w:rPrChange w:id="233" w:author="Rick Waldron" w:date="2022-07-27T16:26:00Z">
            <w:rPr>
              <w:rFonts w:ascii="Arial" w:hAnsi="Arial" w:cs="Arial"/>
              <w:sz w:val="20"/>
              <w:szCs w:val="20"/>
            </w:rPr>
          </w:rPrChange>
        </w:rPr>
        <w:t xml:space="preserve">VERISION: </w:t>
      </w:r>
      <w:del w:id="234" w:author="Rick Waldron" w:date="2022-07-27T16:01:00Z">
        <w:r w:rsidRPr="005255C8" w:rsidDel="00500723">
          <w:rPr>
            <w:rFonts w:cstheme="minorHAnsi"/>
            <w:sz w:val="20"/>
            <w:szCs w:val="20"/>
            <w:rPrChange w:id="235" w:author="Rick Waldron" w:date="2022-07-27T16:26:00Z">
              <w:rPr>
                <w:rFonts w:ascii="Arial" w:hAnsi="Arial" w:cs="Arial"/>
                <w:sz w:val="20"/>
                <w:szCs w:val="20"/>
              </w:rPr>
            </w:rPrChange>
          </w:rPr>
          <w:delText>[Version Number]</w:delText>
        </w:r>
      </w:del>
      <w:ins w:id="236" w:author="Rick Waldron" w:date="2022-07-27T16:01:00Z">
        <w:r w:rsidR="00500723" w:rsidRPr="005255C8">
          <w:rPr>
            <w:rFonts w:cstheme="minorHAnsi"/>
            <w:sz w:val="20"/>
            <w:szCs w:val="20"/>
            <w:rPrChange w:id="237" w:author="Rick Waldron" w:date="2022-07-27T16:26:00Z">
              <w:rPr>
                <w:rFonts w:ascii="Arial" w:hAnsi="Arial" w:cs="Arial"/>
                <w:sz w:val="20"/>
                <w:szCs w:val="20"/>
              </w:rPr>
            </w:rPrChange>
          </w:rPr>
          <w:t>1</w:t>
        </w:r>
      </w:ins>
      <w:r w:rsidRPr="005255C8">
        <w:rPr>
          <w:rFonts w:cstheme="minorHAnsi"/>
          <w:sz w:val="20"/>
          <w:szCs w:val="20"/>
          <w:rPrChange w:id="238" w:author="Rick Waldron" w:date="2022-07-27T16:26:00Z">
            <w:rPr>
              <w:rFonts w:ascii="Arial" w:hAnsi="Arial" w:cs="Arial"/>
              <w:sz w:val="20"/>
              <w:szCs w:val="20"/>
            </w:rPr>
          </w:rPrChange>
        </w:rPr>
        <w:t xml:space="preserve"> </w:t>
      </w:r>
      <w:r w:rsidRPr="005255C8">
        <w:rPr>
          <w:rFonts w:cstheme="minorHAnsi"/>
          <w:sz w:val="20"/>
          <w:szCs w:val="20"/>
          <w:rPrChange w:id="239" w:author="Rick Waldron" w:date="2022-07-27T16:26:00Z">
            <w:rPr>
              <w:rFonts w:ascii="Arial" w:hAnsi="Arial" w:cs="Arial"/>
              <w:sz w:val="20"/>
              <w:szCs w:val="20"/>
            </w:rPr>
          </w:rPrChange>
        </w:rPr>
        <w:tab/>
      </w:r>
      <w:r w:rsidRPr="005255C8">
        <w:rPr>
          <w:rFonts w:cstheme="minorHAnsi"/>
          <w:sz w:val="20"/>
          <w:szCs w:val="20"/>
          <w:rPrChange w:id="240" w:author="Rick Waldron" w:date="2022-07-27T16:26:00Z">
            <w:rPr>
              <w:rFonts w:ascii="Arial" w:hAnsi="Arial" w:cs="Arial"/>
              <w:sz w:val="20"/>
              <w:szCs w:val="20"/>
            </w:rPr>
          </w:rPrChange>
        </w:rPr>
        <w:tab/>
        <w:t xml:space="preserve">REVISION DATE: </w:t>
      </w:r>
      <w:del w:id="241" w:author="Rick Waldron" w:date="2022-07-27T16:01:00Z">
        <w:r w:rsidRPr="005255C8" w:rsidDel="00500723">
          <w:rPr>
            <w:rFonts w:cstheme="minorHAnsi"/>
            <w:sz w:val="20"/>
            <w:szCs w:val="20"/>
            <w:rPrChange w:id="242" w:author="Rick Waldron" w:date="2022-07-27T16:26:00Z">
              <w:rPr>
                <w:rFonts w:ascii="Arial" w:hAnsi="Arial" w:cs="Arial"/>
                <w:sz w:val="20"/>
                <w:szCs w:val="20"/>
              </w:rPr>
            </w:rPrChange>
          </w:rPr>
          <w:delText>[Date]</w:delText>
        </w:r>
      </w:del>
      <w:ins w:id="243" w:author="Rick Waldron" w:date="2022-07-27T16:01:00Z">
        <w:r w:rsidR="00500723" w:rsidRPr="005255C8">
          <w:rPr>
            <w:rFonts w:cstheme="minorHAnsi"/>
            <w:sz w:val="20"/>
            <w:szCs w:val="20"/>
            <w:rPrChange w:id="244" w:author="Rick Waldron" w:date="2022-07-27T16:26:00Z">
              <w:rPr>
                <w:rFonts w:ascii="Arial" w:hAnsi="Arial" w:cs="Arial"/>
                <w:sz w:val="20"/>
                <w:szCs w:val="20"/>
              </w:rPr>
            </w:rPrChange>
          </w:rPr>
          <w:t>27/7/2022</w:t>
        </w:r>
      </w:ins>
    </w:p>
    <w:p w14:paraId="7A4EC8B3" w14:textId="77777777" w:rsidR="00A90FAC" w:rsidRPr="005255C8" w:rsidRDefault="00A90FAC" w:rsidP="00A90FAC">
      <w:pPr>
        <w:pStyle w:val="ListParagraph"/>
        <w:ind w:left="900"/>
        <w:jc w:val="center"/>
        <w:rPr>
          <w:rFonts w:cstheme="minorHAnsi"/>
          <w:sz w:val="20"/>
          <w:szCs w:val="20"/>
          <w:rPrChange w:id="245" w:author="Rick Waldron" w:date="2022-07-27T16:26:00Z">
            <w:rPr>
              <w:rFonts w:ascii="Arial" w:hAnsi="Arial" w:cs="Arial"/>
              <w:sz w:val="20"/>
              <w:szCs w:val="20"/>
            </w:rPr>
          </w:rPrChange>
        </w:rPr>
      </w:pPr>
    </w:p>
    <w:p w14:paraId="3B766B1F" w14:textId="77777777" w:rsidR="00A90FAC" w:rsidRPr="005255C8" w:rsidRDefault="00A90FAC" w:rsidP="00A90FAC">
      <w:pPr>
        <w:pStyle w:val="ListParagraph"/>
        <w:ind w:left="0"/>
        <w:rPr>
          <w:rFonts w:cstheme="minorHAnsi"/>
          <w:sz w:val="20"/>
          <w:szCs w:val="20"/>
          <w:rPrChange w:id="246" w:author="Rick Waldron" w:date="2022-07-27T16:26:00Z">
            <w:rPr>
              <w:rFonts w:ascii="Arial" w:hAnsi="Arial" w:cs="Arial"/>
              <w:sz w:val="20"/>
              <w:szCs w:val="20"/>
            </w:rPr>
          </w:rPrChange>
        </w:rPr>
      </w:pPr>
      <w:r w:rsidRPr="005255C8">
        <w:rPr>
          <w:rFonts w:cstheme="minorHAnsi"/>
          <w:sz w:val="20"/>
          <w:szCs w:val="20"/>
          <w:rPrChange w:id="247" w:author="Rick Waldron" w:date="2022-07-27T16:26:00Z">
            <w:rPr>
              <w:rFonts w:ascii="Arial" w:hAnsi="Arial" w:cs="Arial"/>
              <w:sz w:val="20"/>
              <w:szCs w:val="20"/>
            </w:rPr>
          </w:rPrChange>
        </w:rPr>
        <w:t xml:space="preserve">Approval of the </w:t>
      </w:r>
      <w:r w:rsidR="004A06E7" w:rsidRPr="005255C8">
        <w:rPr>
          <w:rFonts w:cstheme="minorHAnsi"/>
          <w:sz w:val="20"/>
          <w:szCs w:val="20"/>
          <w:rPrChange w:id="248" w:author="Rick Waldron" w:date="2022-07-27T16:26:00Z">
            <w:rPr>
              <w:rFonts w:ascii="Arial" w:hAnsi="Arial" w:cs="Arial"/>
              <w:sz w:val="20"/>
              <w:szCs w:val="20"/>
            </w:rPr>
          </w:rPrChange>
        </w:rPr>
        <w:t>Software Requirement</w:t>
      </w:r>
      <w:r w:rsidR="008A2540" w:rsidRPr="005255C8">
        <w:rPr>
          <w:rFonts w:cstheme="minorHAnsi"/>
          <w:sz w:val="20"/>
          <w:szCs w:val="20"/>
          <w:rPrChange w:id="249" w:author="Rick Waldron" w:date="2022-07-27T16:26:00Z">
            <w:rPr>
              <w:rFonts w:ascii="Arial" w:hAnsi="Arial" w:cs="Arial"/>
              <w:sz w:val="20"/>
              <w:szCs w:val="20"/>
            </w:rPr>
          </w:rPrChange>
        </w:rPr>
        <w:t xml:space="preserve"> Specification</w:t>
      </w:r>
      <w:r w:rsidR="009F0369" w:rsidRPr="005255C8">
        <w:rPr>
          <w:rFonts w:cstheme="minorHAnsi"/>
          <w:sz w:val="20"/>
          <w:szCs w:val="20"/>
          <w:rPrChange w:id="250" w:author="Rick Waldron" w:date="2022-07-27T16:26:00Z">
            <w:rPr>
              <w:rFonts w:ascii="Arial" w:hAnsi="Arial" w:cs="Arial"/>
              <w:sz w:val="20"/>
              <w:szCs w:val="20"/>
            </w:rPr>
          </w:rPrChange>
        </w:rPr>
        <w:t>s</w:t>
      </w:r>
      <w:r w:rsidRPr="005255C8">
        <w:rPr>
          <w:rFonts w:cstheme="minorHAnsi"/>
          <w:sz w:val="20"/>
          <w:szCs w:val="20"/>
          <w:rPrChange w:id="251" w:author="Rick Waldron" w:date="2022-07-27T16:26:00Z">
            <w:rPr>
              <w:rFonts w:ascii="Arial" w:hAnsi="Arial" w:cs="Arial"/>
              <w:sz w:val="20"/>
              <w:szCs w:val="20"/>
            </w:rPr>
          </w:rPrChange>
        </w:rPr>
        <w:t xml:space="preserve"> indicates an understanding of the purpose and content described in this deliverable. By signing this deliverable, </w:t>
      </w:r>
      <w:proofErr w:type="gramStart"/>
      <w:r w:rsidRPr="005255C8">
        <w:rPr>
          <w:rFonts w:cstheme="minorHAnsi"/>
          <w:sz w:val="20"/>
          <w:szCs w:val="20"/>
          <w:rPrChange w:id="252" w:author="Rick Waldron" w:date="2022-07-27T16:26:00Z">
            <w:rPr>
              <w:rFonts w:ascii="Arial" w:hAnsi="Arial" w:cs="Arial"/>
              <w:sz w:val="20"/>
              <w:szCs w:val="20"/>
            </w:rPr>
          </w:rPrChange>
        </w:rPr>
        <w:t>each individual</w:t>
      </w:r>
      <w:proofErr w:type="gramEnd"/>
      <w:r w:rsidRPr="005255C8">
        <w:rPr>
          <w:rFonts w:cstheme="minorHAnsi"/>
          <w:sz w:val="20"/>
          <w:szCs w:val="20"/>
          <w:rPrChange w:id="253" w:author="Rick Waldron" w:date="2022-07-27T16:26:00Z">
            <w:rPr>
              <w:rFonts w:ascii="Arial" w:hAnsi="Arial" w:cs="Arial"/>
              <w:sz w:val="20"/>
              <w:szCs w:val="20"/>
            </w:rPr>
          </w:rPrChange>
        </w:rPr>
        <w:t xml:space="preserve"> agrees with the content contained in this deliverable.</w:t>
      </w:r>
    </w:p>
    <w:p w14:paraId="48F853E9" w14:textId="77777777" w:rsidR="00A90FAC" w:rsidRPr="005255C8" w:rsidRDefault="00A90FAC" w:rsidP="00A90FAC">
      <w:pPr>
        <w:pStyle w:val="ListParagraph"/>
        <w:ind w:left="0"/>
        <w:rPr>
          <w:rFonts w:cstheme="minorHAnsi"/>
          <w:sz w:val="20"/>
          <w:szCs w:val="20"/>
          <w:rPrChange w:id="254" w:author="Rick Waldron" w:date="2022-07-27T16:26:00Z">
            <w:rPr>
              <w:rFonts w:ascii="Arial" w:hAnsi="Arial" w:cs="Arial"/>
              <w:sz w:val="20"/>
              <w:szCs w:val="20"/>
            </w:rPr>
          </w:rPrChange>
        </w:rPr>
      </w:pPr>
    </w:p>
    <w:tbl>
      <w:tblPr>
        <w:tblStyle w:val="TableGrid"/>
        <w:tblW w:w="9360" w:type="dxa"/>
        <w:tblLook w:val="0620" w:firstRow="1" w:lastRow="0" w:firstColumn="0" w:lastColumn="0" w:noHBand="1" w:noVBand="1"/>
      </w:tblPr>
      <w:tblGrid>
        <w:gridCol w:w="2344"/>
        <w:gridCol w:w="2332"/>
        <w:gridCol w:w="2351"/>
        <w:gridCol w:w="2333"/>
      </w:tblGrid>
      <w:tr w:rsidR="00A90FAC" w:rsidRPr="005255C8" w14:paraId="580509B0" w14:textId="77777777" w:rsidTr="00F71694">
        <w:trPr>
          <w:trHeight w:val="536"/>
        </w:trPr>
        <w:tc>
          <w:tcPr>
            <w:tcW w:w="2413" w:type="dxa"/>
            <w:shd w:val="clear" w:color="auto" w:fill="D9D9D9" w:themeFill="background1" w:themeFillShade="D9"/>
            <w:vAlign w:val="center"/>
          </w:tcPr>
          <w:p w14:paraId="79B7EEB4" w14:textId="77777777" w:rsidR="00A90FAC" w:rsidRPr="005255C8" w:rsidRDefault="00A90FAC" w:rsidP="009F0369">
            <w:pPr>
              <w:pStyle w:val="ListParagraph"/>
              <w:ind w:left="0"/>
              <w:jc w:val="center"/>
              <w:rPr>
                <w:rFonts w:cstheme="minorHAnsi"/>
                <w:b/>
                <w:sz w:val="16"/>
                <w:szCs w:val="16"/>
                <w:rPrChange w:id="255" w:author="Rick Waldron" w:date="2022-07-27T16:26:00Z">
                  <w:rPr>
                    <w:rFonts w:ascii="Arial" w:hAnsi="Arial" w:cs="Arial"/>
                    <w:b/>
                    <w:sz w:val="16"/>
                    <w:szCs w:val="16"/>
                  </w:rPr>
                </w:rPrChange>
              </w:rPr>
            </w:pPr>
            <w:r w:rsidRPr="005255C8">
              <w:rPr>
                <w:rFonts w:cstheme="minorHAnsi"/>
                <w:b/>
                <w:sz w:val="16"/>
                <w:szCs w:val="16"/>
                <w:rPrChange w:id="256" w:author="Rick Waldron" w:date="2022-07-27T16:26:00Z">
                  <w:rPr>
                    <w:rFonts w:ascii="Arial" w:hAnsi="Arial" w:cs="Arial"/>
                    <w:b/>
                    <w:sz w:val="16"/>
                    <w:szCs w:val="16"/>
                  </w:rPr>
                </w:rPrChange>
              </w:rPr>
              <w:t>Approver Name</w:t>
            </w:r>
          </w:p>
        </w:tc>
        <w:tc>
          <w:tcPr>
            <w:tcW w:w="2413" w:type="dxa"/>
            <w:shd w:val="clear" w:color="auto" w:fill="D9D9D9" w:themeFill="background1" w:themeFillShade="D9"/>
            <w:vAlign w:val="center"/>
          </w:tcPr>
          <w:p w14:paraId="204D6029" w14:textId="77777777" w:rsidR="00A90FAC" w:rsidRPr="005255C8" w:rsidRDefault="00A90FAC" w:rsidP="009F0369">
            <w:pPr>
              <w:pStyle w:val="ListParagraph"/>
              <w:ind w:left="0"/>
              <w:jc w:val="center"/>
              <w:rPr>
                <w:rFonts w:cstheme="minorHAnsi"/>
                <w:b/>
                <w:sz w:val="20"/>
                <w:szCs w:val="20"/>
                <w:rPrChange w:id="257" w:author="Rick Waldron" w:date="2022-07-27T16:26:00Z">
                  <w:rPr>
                    <w:rFonts w:ascii="Arial" w:hAnsi="Arial" w:cs="Arial"/>
                    <w:b/>
                    <w:sz w:val="20"/>
                    <w:szCs w:val="20"/>
                  </w:rPr>
                </w:rPrChange>
              </w:rPr>
            </w:pPr>
            <w:r w:rsidRPr="005255C8">
              <w:rPr>
                <w:rFonts w:cstheme="minorHAnsi"/>
                <w:b/>
                <w:sz w:val="20"/>
                <w:szCs w:val="20"/>
                <w:rPrChange w:id="258" w:author="Rick Waldron" w:date="2022-07-27T16:26:00Z">
                  <w:rPr>
                    <w:rFonts w:ascii="Arial" w:hAnsi="Arial" w:cs="Arial"/>
                    <w:b/>
                    <w:sz w:val="20"/>
                    <w:szCs w:val="20"/>
                  </w:rPr>
                </w:rPrChange>
              </w:rPr>
              <w:t>Title</w:t>
            </w:r>
          </w:p>
        </w:tc>
        <w:tc>
          <w:tcPr>
            <w:tcW w:w="2413" w:type="dxa"/>
            <w:shd w:val="clear" w:color="auto" w:fill="D9D9D9" w:themeFill="background1" w:themeFillShade="D9"/>
            <w:vAlign w:val="center"/>
          </w:tcPr>
          <w:p w14:paraId="536EC69B" w14:textId="77777777" w:rsidR="00A90FAC" w:rsidRPr="005255C8" w:rsidRDefault="00A90FAC" w:rsidP="009F0369">
            <w:pPr>
              <w:pStyle w:val="ListParagraph"/>
              <w:ind w:left="0"/>
              <w:jc w:val="center"/>
              <w:rPr>
                <w:rFonts w:cstheme="minorHAnsi"/>
                <w:b/>
                <w:sz w:val="20"/>
                <w:szCs w:val="20"/>
                <w:rPrChange w:id="259" w:author="Rick Waldron" w:date="2022-07-27T16:26:00Z">
                  <w:rPr>
                    <w:rFonts w:ascii="Arial" w:hAnsi="Arial" w:cs="Arial"/>
                    <w:b/>
                    <w:sz w:val="20"/>
                    <w:szCs w:val="20"/>
                  </w:rPr>
                </w:rPrChange>
              </w:rPr>
            </w:pPr>
            <w:r w:rsidRPr="005255C8">
              <w:rPr>
                <w:rFonts w:cstheme="minorHAnsi"/>
                <w:b/>
                <w:sz w:val="20"/>
                <w:szCs w:val="20"/>
                <w:rPrChange w:id="260" w:author="Rick Waldron" w:date="2022-07-27T16:26:00Z">
                  <w:rPr>
                    <w:rFonts w:ascii="Arial" w:hAnsi="Arial" w:cs="Arial"/>
                    <w:b/>
                    <w:sz w:val="20"/>
                    <w:szCs w:val="20"/>
                  </w:rPr>
                </w:rPrChange>
              </w:rPr>
              <w:t>Signature</w:t>
            </w:r>
          </w:p>
        </w:tc>
        <w:tc>
          <w:tcPr>
            <w:tcW w:w="2413" w:type="dxa"/>
            <w:shd w:val="clear" w:color="auto" w:fill="D9D9D9" w:themeFill="background1" w:themeFillShade="D9"/>
            <w:vAlign w:val="center"/>
          </w:tcPr>
          <w:p w14:paraId="5BC60D9C" w14:textId="77777777" w:rsidR="00A90FAC" w:rsidRPr="005255C8" w:rsidRDefault="00A90FAC" w:rsidP="009F0369">
            <w:pPr>
              <w:pStyle w:val="ListParagraph"/>
              <w:ind w:left="0"/>
              <w:jc w:val="center"/>
              <w:rPr>
                <w:rFonts w:cstheme="minorHAnsi"/>
                <w:b/>
                <w:sz w:val="20"/>
                <w:szCs w:val="20"/>
                <w:rPrChange w:id="261" w:author="Rick Waldron" w:date="2022-07-27T16:26:00Z">
                  <w:rPr>
                    <w:rFonts w:ascii="Arial" w:hAnsi="Arial" w:cs="Arial"/>
                    <w:b/>
                    <w:sz w:val="20"/>
                    <w:szCs w:val="20"/>
                  </w:rPr>
                </w:rPrChange>
              </w:rPr>
            </w:pPr>
            <w:r w:rsidRPr="005255C8">
              <w:rPr>
                <w:rFonts w:cstheme="minorHAnsi"/>
                <w:b/>
                <w:sz w:val="20"/>
                <w:szCs w:val="20"/>
                <w:rPrChange w:id="262" w:author="Rick Waldron" w:date="2022-07-27T16:26:00Z">
                  <w:rPr>
                    <w:rFonts w:ascii="Arial" w:hAnsi="Arial" w:cs="Arial"/>
                    <w:b/>
                    <w:sz w:val="20"/>
                    <w:szCs w:val="20"/>
                  </w:rPr>
                </w:rPrChange>
              </w:rPr>
              <w:t>Date</w:t>
            </w:r>
          </w:p>
        </w:tc>
      </w:tr>
      <w:tr w:rsidR="00A90FAC" w:rsidRPr="005255C8" w14:paraId="790CF596" w14:textId="77777777" w:rsidTr="00F71694">
        <w:trPr>
          <w:trHeight w:val="536"/>
        </w:trPr>
        <w:tc>
          <w:tcPr>
            <w:tcW w:w="2413" w:type="dxa"/>
          </w:tcPr>
          <w:p w14:paraId="545193FB" w14:textId="77777777" w:rsidR="00A90FAC" w:rsidRPr="005255C8" w:rsidRDefault="00A90FAC" w:rsidP="002979EB">
            <w:pPr>
              <w:pStyle w:val="ListParagraph"/>
              <w:ind w:left="0"/>
              <w:rPr>
                <w:rFonts w:cstheme="minorHAnsi"/>
                <w:sz w:val="20"/>
                <w:szCs w:val="20"/>
                <w:rPrChange w:id="263" w:author="Rick Waldron" w:date="2022-07-27T16:26:00Z">
                  <w:rPr>
                    <w:rFonts w:ascii="Arial" w:hAnsi="Arial" w:cs="Arial"/>
                    <w:sz w:val="20"/>
                    <w:szCs w:val="20"/>
                  </w:rPr>
                </w:rPrChange>
              </w:rPr>
            </w:pPr>
          </w:p>
        </w:tc>
        <w:tc>
          <w:tcPr>
            <w:tcW w:w="2413" w:type="dxa"/>
          </w:tcPr>
          <w:p w14:paraId="58A6E55D" w14:textId="77777777" w:rsidR="00A90FAC" w:rsidRPr="005255C8" w:rsidRDefault="00A90FAC" w:rsidP="002979EB">
            <w:pPr>
              <w:pStyle w:val="ListParagraph"/>
              <w:ind w:left="0"/>
              <w:rPr>
                <w:rFonts w:cstheme="minorHAnsi"/>
                <w:sz w:val="20"/>
                <w:szCs w:val="20"/>
                <w:rPrChange w:id="264" w:author="Rick Waldron" w:date="2022-07-27T16:26:00Z">
                  <w:rPr>
                    <w:rFonts w:ascii="Arial" w:hAnsi="Arial" w:cs="Arial"/>
                    <w:sz w:val="20"/>
                    <w:szCs w:val="20"/>
                  </w:rPr>
                </w:rPrChange>
              </w:rPr>
            </w:pPr>
          </w:p>
        </w:tc>
        <w:tc>
          <w:tcPr>
            <w:tcW w:w="2413" w:type="dxa"/>
          </w:tcPr>
          <w:p w14:paraId="15BA112E" w14:textId="77777777" w:rsidR="00A90FAC" w:rsidRPr="005255C8" w:rsidRDefault="00A90FAC" w:rsidP="002979EB">
            <w:pPr>
              <w:pStyle w:val="ListParagraph"/>
              <w:ind w:left="0"/>
              <w:rPr>
                <w:rFonts w:cstheme="minorHAnsi"/>
                <w:sz w:val="20"/>
                <w:szCs w:val="20"/>
                <w:rPrChange w:id="265" w:author="Rick Waldron" w:date="2022-07-27T16:26:00Z">
                  <w:rPr>
                    <w:rFonts w:ascii="Arial" w:hAnsi="Arial" w:cs="Arial"/>
                    <w:sz w:val="20"/>
                    <w:szCs w:val="20"/>
                  </w:rPr>
                </w:rPrChange>
              </w:rPr>
            </w:pPr>
          </w:p>
        </w:tc>
        <w:tc>
          <w:tcPr>
            <w:tcW w:w="2413" w:type="dxa"/>
          </w:tcPr>
          <w:p w14:paraId="1E31D6DF" w14:textId="77777777" w:rsidR="00A90FAC" w:rsidRPr="005255C8" w:rsidRDefault="00A90FAC" w:rsidP="002979EB">
            <w:pPr>
              <w:pStyle w:val="ListParagraph"/>
              <w:ind w:left="0"/>
              <w:rPr>
                <w:rFonts w:cstheme="minorHAnsi"/>
                <w:sz w:val="20"/>
                <w:szCs w:val="20"/>
                <w:rPrChange w:id="266" w:author="Rick Waldron" w:date="2022-07-27T16:26:00Z">
                  <w:rPr>
                    <w:rFonts w:ascii="Arial" w:hAnsi="Arial" w:cs="Arial"/>
                    <w:sz w:val="20"/>
                    <w:szCs w:val="20"/>
                  </w:rPr>
                </w:rPrChange>
              </w:rPr>
            </w:pPr>
          </w:p>
        </w:tc>
      </w:tr>
      <w:tr w:rsidR="00A90FAC" w:rsidRPr="005255C8" w14:paraId="3CFCFABD" w14:textId="77777777" w:rsidTr="00F71694">
        <w:trPr>
          <w:trHeight w:val="536"/>
        </w:trPr>
        <w:tc>
          <w:tcPr>
            <w:tcW w:w="2413" w:type="dxa"/>
          </w:tcPr>
          <w:p w14:paraId="01366DC3" w14:textId="77777777" w:rsidR="00A90FAC" w:rsidRPr="005255C8" w:rsidRDefault="00A90FAC" w:rsidP="002979EB">
            <w:pPr>
              <w:pStyle w:val="ListParagraph"/>
              <w:ind w:left="0"/>
              <w:rPr>
                <w:rFonts w:cstheme="minorHAnsi"/>
                <w:sz w:val="20"/>
                <w:szCs w:val="20"/>
                <w:rPrChange w:id="267" w:author="Rick Waldron" w:date="2022-07-27T16:26:00Z">
                  <w:rPr>
                    <w:rFonts w:ascii="Arial" w:hAnsi="Arial" w:cs="Arial"/>
                    <w:sz w:val="20"/>
                    <w:szCs w:val="20"/>
                  </w:rPr>
                </w:rPrChange>
              </w:rPr>
            </w:pPr>
          </w:p>
        </w:tc>
        <w:tc>
          <w:tcPr>
            <w:tcW w:w="2413" w:type="dxa"/>
          </w:tcPr>
          <w:p w14:paraId="201D8578" w14:textId="77777777" w:rsidR="00A90FAC" w:rsidRPr="005255C8" w:rsidRDefault="00A90FAC" w:rsidP="002979EB">
            <w:pPr>
              <w:pStyle w:val="ListParagraph"/>
              <w:ind w:left="0"/>
              <w:rPr>
                <w:rFonts w:cstheme="minorHAnsi"/>
                <w:sz w:val="20"/>
                <w:szCs w:val="20"/>
                <w:rPrChange w:id="268" w:author="Rick Waldron" w:date="2022-07-27T16:26:00Z">
                  <w:rPr>
                    <w:rFonts w:ascii="Arial" w:hAnsi="Arial" w:cs="Arial"/>
                    <w:sz w:val="20"/>
                    <w:szCs w:val="20"/>
                  </w:rPr>
                </w:rPrChange>
              </w:rPr>
            </w:pPr>
          </w:p>
        </w:tc>
        <w:tc>
          <w:tcPr>
            <w:tcW w:w="2413" w:type="dxa"/>
          </w:tcPr>
          <w:p w14:paraId="279605D8" w14:textId="77777777" w:rsidR="00A90FAC" w:rsidRPr="005255C8" w:rsidRDefault="00A90FAC" w:rsidP="002979EB">
            <w:pPr>
              <w:pStyle w:val="ListParagraph"/>
              <w:ind w:left="0"/>
              <w:rPr>
                <w:rFonts w:cstheme="minorHAnsi"/>
                <w:sz w:val="20"/>
                <w:szCs w:val="20"/>
                <w:rPrChange w:id="269" w:author="Rick Waldron" w:date="2022-07-27T16:26:00Z">
                  <w:rPr>
                    <w:rFonts w:ascii="Arial" w:hAnsi="Arial" w:cs="Arial"/>
                    <w:sz w:val="20"/>
                    <w:szCs w:val="20"/>
                  </w:rPr>
                </w:rPrChange>
              </w:rPr>
            </w:pPr>
          </w:p>
        </w:tc>
        <w:tc>
          <w:tcPr>
            <w:tcW w:w="2413" w:type="dxa"/>
          </w:tcPr>
          <w:p w14:paraId="416AE5C1" w14:textId="77777777" w:rsidR="00A90FAC" w:rsidRPr="005255C8" w:rsidRDefault="00A90FAC" w:rsidP="002979EB">
            <w:pPr>
              <w:pStyle w:val="ListParagraph"/>
              <w:ind w:left="0"/>
              <w:rPr>
                <w:rFonts w:cstheme="minorHAnsi"/>
                <w:sz w:val="20"/>
                <w:szCs w:val="20"/>
                <w:rPrChange w:id="270" w:author="Rick Waldron" w:date="2022-07-27T16:26:00Z">
                  <w:rPr>
                    <w:rFonts w:ascii="Arial" w:hAnsi="Arial" w:cs="Arial"/>
                    <w:sz w:val="20"/>
                    <w:szCs w:val="20"/>
                  </w:rPr>
                </w:rPrChange>
              </w:rPr>
            </w:pPr>
          </w:p>
        </w:tc>
      </w:tr>
      <w:tr w:rsidR="00A90FAC" w:rsidRPr="005255C8" w14:paraId="2B9B8BFD" w14:textId="77777777" w:rsidTr="00F71694">
        <w:trPr>
          <w:trHeight w:val="536"/>
        </w:trPr>
        <w:tc>
          <w:tcPr>
            <w:tcW w:w="2413" w:type="dxa"/>
          </w:tcPr>
          <w:p w14:paraId="502BE9BE" w14:textId="77777777" w:rsidR="00A90FAC" w:rsidRPr="005255C8" w:rsidRDefault="00A90FAC" w:rsidP="002979EB">
            <w:pPr>
              <w:pStyle w:val="ListParagraph"/>
              <w:ind w:left="0"/>
              <w:rPr>
                <w:rFonts w:cstheme="minorHAnsi"/>
                <w:sz w:val="20"/>
                <w:szCs w:val="20"/>
                <w:rPrChange w:id="271" w:author="Rick Waldron" w:date="2022-07-27T16:26:00Z">
                  <w:rPr>
                    <w:rFonts w:ascii="Arial" w:hAnsi="Arial" w:cs="Arial"/>
                    <w:sz w:val="20"/>
                    <w:szCs w:val="20"/>
                  </w:rPr>
                </w:rPrChange>
              </w:rPr>
            </w:pPr>
          </w:p>
        </w:tc>
        <w:tc>
          <w:tcPr>
            <w:tcW w:w="2413" w:type="dxa"/>
          </w:tcPr>
          <w:p w14:paraId="3FB309FF" w14:textId="77777777" w:rsidR="00A90FAC" w:rsidRPr="005255C8" w:rsidRDefault="00A90FAC" w:rsidP="002979EB">
            <w:pPr>
              <w:pStyle w:val="ListParagraph"/>
              <w:ind w:left="0"/>
              <w:rPr>
                <w:rFonts w:cstheme="minorHAnsi"/>
                <w:sz w:val="20"/>
                <w:szCs w:val="20"/>
                <w:rPrChange w:id="272" w:author="Rick Waldron" w:date="2022-07-27T16:26:00Z">
                  <w:rPr>
                    <w:rFonts w:ascii="Arial" w:hAnsi="Arial" w:cs="Arial"/>
                    <w:sz w:val="20"/>
                    <w:szCs w:val="20"/>
                  </w:rPr>
                </w:rPrChange>
              </w:rPr>
            </w:pPr>
          </w:p>
        </w:tc>
        <w:tc>
          <w:tcPr>
            <w:tcW w:w="2413" w:type="dxa"/>
          </w:tcPr>
          <w:p w14:paraId="52934BA9" w14:textId="77777777" w:rsidR="00A90FAC" w:rsidRPr="005255C8" w:rsidRDefault="00A90FAC" w:rsidP="002979EB">
            <w:pPr>
              <w:pStyle w:val="ListParagraph"/>
              <w:ind w:left="0"/>
              <w:rPr>
                <w:rFonts w:cstheme="minorHAnsi"/>
                <w:sz w:val="20"/>
                <w:szCs w:val="20"/>
                <w:rPrChange w:id="273" w:author="Rick Waldron" w:date="2022-07-27T16:26:00Z">
                  <w:rPr>
                    <w:rFonts w:ascii="Arial" w:hAnsi="Arial" w:cs="Arial"/>
                    <w:sz w:val="20"/>
                    <w:szCs w:val="20"/>
                  </w:rPr>
                </w:rPrChange>
              </w:rPr>
            </w:pPr>
          </w:p>
        </w:tc>
        <w:tc>
          <w:tcPr>
            <w:tcW w:w="2413" w:type="dxa"/>
          </w:tcPr>
          <w:p w14:paraId="77CA6BEE" w14:textId="77777777" w:rsidR="00A90FAC" w:rsidRPr="005255C8" w:rsidRDefault="00A90FAC" w:rsidP="002979EB">
            <w:pPr>
              <w:pStyle w:val="ListParagraph"/>
              <w:ind w:left="0"/>
              <w:rPr>
                <w:rFonts w:cstheme="minorHAnsi"/>
                <w:sz w:val="20"/>
                <w:szCs w:val="20"/>
                <w:rPrChange w:id="274" w:author="Rick Waldron" w:date="2022-07-27T16:26:00Z">
                  <w:rPr>
                    <w:rFonts w:ascii="Arial" w:hAnsi="Arial" w:cs="Arial"/>
                    <w:sz w:val="20"/>
                    <w:szCs w:val="20"/>
                  </w:rPr>
                </w:rPrChange>
              </w:rPr>
            </w:pPr>
          </w:p>
        </w:tc>
      </w:tr>
      <w:tr w:rsidR="00A90FAC" w:rsidRPr="005255C8" w14:paraId="02A3083B" w14:textId="77777777" w:rsidTr="00F71694">
        <w:trPr>
          <w:trHeight w:val="536"/>
        </w:trPr>
        <w:tc>
          <w:tcPr>
            <w:tcW w:w="2413" w:type="dxa"/>
          </w:tcPr>
          <w:p w14:paraId="09562C93" w14:textId="77777777" w:rsidR="00A90FAC" w:rsidRPr="005255C8" w:rsidRDefault="00A90FAC" w:rsidP="002979EB">
            <w:pPr>
              <w:pStyle w:val="ListParagraph"/>
              <w:ind w:left="0"/>
              <w:rPr>
                <w:rFonts w:cstheme="minorHAnsi"/>
                <w:sz w:val="20"/>
                <w:szCs w:val="20"/>
                <w:rPrChange w:id="275" w:author="Rick Waldron" w:date="2022-07-27T16:26:00Z">
                  <w:rPr>
                    <w:rFonts w:ascii="Arial" w:hAnsi="Arial" w:cs="Arial"/>
                    <w:sz w:val="20"/>
                    <w:szCs w:val="20"/>
                  </w:rPr>
                </w:rPrChange>
              </w:rPr>
            </w:pPr>
          </w:p>
        </w:tc>
        <w:tc>
          <w:tcPr>
            <w:tcW w:w="2413" w:type="dxa"/>
          </w:tcPr>
          <w:p w14:paraId="49F8B7B4" w14:textId="77777777" w:rsidR="00A90FAC" w:rsidRPr="005255C8" w:rsidRDefault="00A90FAC" w:rsidP="002979EB">
            <w:pPr>
              <w:pStyle w:val="ListParagraph"/>
              <w:ind w:left="0"/>
              <w:rPr>
                <w:rFonts w:cstheme="minorHAnsi"/>
                <w:sz w:val="20"/>
                <w:szCs w:val="20"/>
                <w:rPrChange w:id="276" w:author="Rick Waldron" w:date="2022-07-27T16:26:00Z">
                  <w:rPr>
                    <w:rFonts w:ascii="Arial" w:hAnsi="Arial" w:cs="Arial"/>
                    <w:sz w:val="20"/>
                    <w:szCs w:val="20"/>
                  </w:rPr>
                </w:rPrChange>
              </w:rPr>
            </w:pPr>
          </w:p>
        </w:tc>
        <w:tc>
          <w:tcPr>
            <w:tcW w:w="2413" w:type="dxa"/>
          </w:tcPr>
          <w:p w14:paraId="65AC45FC" w14:textId="77777777" w:rsidR="00A90FAC" w:rsidRPr="005255C8" w:rsidRDefault="00A90FAC" w:rsidP="002979EB">
            <w:pPr>
              <w:pStyle w:val="ListParagraph"/>
              <w:ind w:left="0"/>
              <w:rPr>
                <w:rFonts w:cstheme="minorHAnsi"/>
                <w:sz w:val="20"/>
                <w:szCs w:val="20"/>
                <w:rPrChange w:id="277" w:author="Rick Waldron" w:date="2022-07-27T16:26:00Z">
                  <w:rPr>
                    <w:rFonts w:ascii="Arial" w:hAnsi="Arial" w:cs="Arial"/>
                    <w:sz w:val="20"/>
                    <w:szCs w:val="20"/>
                  </w:rPr>
                </w:rPrChange>
              </w:rPr>
            </w:pPr>
          </w:p>
        </w:tc>
        <w:tc>
          <w:tcPr>
            <w:tcW w:w="2413" w:type="dxa"/>
          </w:tcPr>
          <w:p w14:paraId="1D05CD55" w14:textId="77777777" w:rsidR="00A90FAC" w:rsidRPr="005255C8" w:rsidRDefault="00A90FAC" w:rsidP="002979EB">
            <w:pPr>
              <w:pStyle w:val="ListParagraph"/>
              <w:ind w:left="0"/>
              <w:rPr>
                <w:rFonts w:cstheme="minorHAnsi"/>
                <w:sz w:val="20"/>
                <w:szCs w:val="20"/>
                <w:rPrChange w:id="278" w:author="Rick Waldron" w:date="2022-07-27T16:26:00Z">
                  <w:rPr>
                    <w:rFonts w:ascii="Arial" w:hAnsi="Arial" w:cs="Arial"/>
                    <w:sz w:val="20"/>
                    <w:szCs w:val="20"/>
                  </w:rPr>
                </w:rPrChange>
              </w:rPr>
            </w:pPr>
          </w:p>
        </w:tc>
      </w:tr>
      <w:tr w:rsidR="00A90FAC" w:rsidRPr="005255C8" w14:paraId="6B6B7C23" w14:textId="77777777" w:rsidTr="00F71694">
        <w:trPr>
          <w:trHeight w:val="571"/>
        </w:trPr>
        <w:tc>
          <w:tcPr>
            <w:tcW w:w="2413" w:type="dxa"/>
          </w:tcPr>
          <w:p w14:paraId="437F6473" w14:textId="77777777" w:rsidR="00A90FAC" w:rsidRPr="005255C8" w:rsidRDefault="00A90FAC" w:rsidP="002979EB">
            <w:pPr>
              <w:pStyle w:val="ListParagraph"/>
              <w:ind w:left="0"/>
              <w:rPr>
                <w:rFonts w:cstheme="minorHAnsi"/>
                <w:sz w:val="20"/>
                <w:szCs w:val="20"/>
                <w:rPrChange w:id="279" w:author="Rick Waldron" w:date="2022-07-27T16:26:00Z">
                  <w:rPr>
                    <w:rFonts w:ascii="Arial" w:hAnsi="Arial" w:cs="Arial"/>
                    <w:sz w:val="20"/>
                    <w:szCs w:val="20"/>
                  </w:rPr>
                </w:rPrChange>
              </w:rPr>
            </w:pPr>
          </w:p>
        </w:tc>
        <w:tc>
          <w:tcPr>
            <w:tcW w:w="2413" w:type="dxa"/>
          </w:tcPr>
          <w:p w14:paraId="093D5F48" w14:textId="77777777" w:rsidR="00A90FAC" w:rsidRPr="005255C8" w:rsidRDefault="00A90FAC" w:rsidP="002979EB">
            <w:pPr>
              <w:pStyle w:val="ListParagraph"/>
              <w:ind w:left="0"/>
              <w:rPr>
                <w:rFonts w:cstheme="minorHAnsi"/>
                <w:sz w:val="20"/>
                <w:szCs w:val="20"/>
                <w:rPrChange w:id="280" w:author="Rick Waldron" w:date="2022-07-27T16:26:00Z">
                  <w:rPr>
                    <w:rFonts w:ascii="Arial" w:hAnsi="Arial" w:cs="Arial"/>
                    <w:sz w:val="20"/>
                    <w:szCs w:val="20"/>
                  </w:rPr>
                </w:rPrChange>
              </w:rPr>
            </w:pPr>
          </w:p>
        </w:tc>
        <w:tc>
          <w:tcPr>
            <w:tcW w:w="2413" w:type="dxa"/>
          </w:tcPr>
          <w:p w14:paraId="127D0CEC" w14:textId="77777777" w:rsidR="00A90FAC" w:rsidRPr="005255C8" w:rsidRDefault="00A90FAC" w:rsidP="002979EB">
            <w:pPr>
              <w:pStyle w:val="ListParagraph"/>
              <w:ind w:left="0"/>
              <w:rPr>
                <w:rFonts w:cstheme="minorHAnsi"/>
                <w:sz w:val="20"/>
                <w:szCs w:val="20"/>
                <w:rPrChange w:id="281" w:author="Rick Waldron" w:date="2022-07-27T16:26:00Z">
                  <w:rPr>
                    <w:rFonts w:ascii="Arial" w:hAnsi="Arial" w:cs="Arial"/>
                    <w:sz w:val="20"/>
                    <w:szCs w:val="20"/>
                  </w:rPr>
                </w:rPrChange>
              </w:rPr>
            </w:pPr>
          </w:p>
        </w:tc>
        <w:tc>
          <w:tcPr>
            <w:tcW w:w="2413" w:type="dxa"/>
          </w:tcPr>
          <w:p w14:paraId="62658350" w14:textId="77777777" w:rsidR="00A90FAC" w:rsidRPr="005255C8" w:rsidRDefault="00A90FAC" w:rsidP="002979EB">
            <w:pPr>
              <w:pStyle w:val="ListParagraph"/>
              <w:ind w:left="0"/>
              <w:rPr>
                <w:rFonts w:cstheme="minorHAnsi"/>
                <w:sz w:val="20"/>
                <w:szCs w:val="20"/>
                <w:rPrChange w:id="282" w:author="Rick Waldron" w:date="2022-07-27T16:26:00Z">
                  <w:rPr>
                    <w:rFonts w:ascii="Arial" w:hAnsi="Arial" w:cs="Arial"/>
                    <w:sz w:val="20"/>
                    <w:szCs w:val="20"/>
                  </w:rPr>
                </w:rPrChange>
              </w:rPr>
            </w:pPr>
          </w:p>
        </w:tc>
      </w:tr>
    </w:tbl>
    <w:p w14:paraId="15863005" w14:textId="77777777" w:rsidR="00A90FAC" w:rsidRPr="005255C8" w:rsidRDefault="00A90FAC" w:rsidP="00A90FAC">
      <w:pPr>
        <w:pStyle w:val="ListParagraph"/>
        <w:ind w:left="0"/>
        <w:rPr>
          <w:rFonts w:cstheme="minorHAnsi"/>
          <w:sz w:val="20"/>
          <w:szCs w:val="20"/>
          <w:rPrChange w:id="283" w:author="Rick Waldron" w:date="2022-07-27T16:26:00Z">
            <w:rPr>
              <w:rFonts w:ascii="Arial" w:hAnsi="Arial" w:cs="Arial"/>
              <w:sz w:val="20"/>
              <w:szCs w:val="20"/>
            </w:rPr>
          </w:rPrChange>
        </w:rPr>
      </w:pPr>
    </w:p>
    <w:p w14:paraId="57ECF978" w14:textId="77777777" w:rsidR="00881CF2" w:rsidRPr="005255C8" w:rsidRDefault="00A90FAC" w:rsidP="00F92BF0">
      <w:pPr>
        <w:rPr>
          <w:rFonts w:cstheme="minorHAnsi"/>
          <w:sz w:val="20"/>
          <w:szCs w:val="20"/>
          <w:rPrChange w:id="284" w:author="Rick Waldron" w:date="2022-07-27T16:26:00Z">
            <w:rPr>
              <w:rFonts w:ascii="Arial" w:hAnsi="Arial" w:cs="Arial"/>
              <w:sz w:val="20"/>
              <w:szCs w:val="20"/>
            </w:rPr>
          </w:rPrChange>
        </w:rPr>
      </w:pPr>
      <w:r w:rsidRPr="005255C8">
        <w:rPr>
          <w:rFonts w:cstheme="minorHAnsi"/>
          <w:sz w:val="20"/>
          <w:szCs w:val="20"/>
          <w:rPrChange w:id="285" w:author="Rick Waldron" w:date="2022-07-27T16:26:00Z">
            <w:rPr>
              <w:rFonts w:ascii="Arial" w:hAnsi="Arial" w:cs="Arial"/>
              <w:sz w:val="20"/>
              <w:szCs w:val="20"/>
            </w:rPr>
          </w:rPrChange>
        </w:rPr>
        <w:br w:type="page"/>
      </w:r>
    </w:p>
    <w:sdt>
      <w:sdtPr>
        <w:rPr>
          <w:rFonts w:asciiTheme="minorHAnsi" w:eastAsiaTheme="minorHAnsi" w:hAnsiTheme="minorHAnsi" w:cstheme="minorHAnsi"/>
          <w:b w:val="0"/>
          <w:bCs w:val="0"/>
          <w:sz w:val="22"/>
          <w:szCs w:val="22"/>
        </w:rPr>
        <w:id w:val="9858501"/>
        <w:docPartObj>
          <w:docPartGallery w:val="Table of Contents"/>
          <w:docPartUnique/>
        </w:docPartObj>
      </w:sdtPr>
      <w:sdtContent>
        <w:p w14:paraId="392B5FA3" w14:textId="77777777" w:rsidR="002D3143" w:rsidRPr="005255C8" w:rsidRDefault="002D3143" w:rsidP="00886AE5">
          <w:pPr>
            <w:pStyle w:val="TOCHeading"/>
            <w:rPr>
              <w:rFonts w:asciiTheme="minorHAnsi" w:hAnsiTheme="minorHAnsi" w:cstheme="minorHAnsi"/>
              <w:rPrChange w:id="286" w:author="Rick Waldron" w:date="2022-07-27T16:26:00Z">
                <w:rPr/>
              </w:rPrChange>
            </w:rPr>
          </w:pPr>
          <w:r w:rsidRPr="005255C8">
            <w:rPr>
              <w:rFonts w:asciiTheme="minorHAnsi" w:hAnsiTheme="minorHAnsi" w:cstheme="minorHAnsi"/>
              <w:rPrChange w:id="287" w:author="Rick Waldron" w:date="2022-07-27T16:26:00Z">
                <w:rPr/>
              </w:rPrChange>
            </w:rPr>
            <w:t>Table of Contents</w:t>
          </w:r>
        </w:p>
        <w:p w14:paraId="1B57B1C1" w14:textId="3277F090" w:rsidR="009427EA" w:rsidRDefault="00811267">
          <w:pPr>
            <w:pStyle w:val="TOC1"/>
            <w:tabs>
              <w:tab w:val="right" w:leader="dot" w:pos="9350"/>
            </w:tabs>
            <w:rPr>
              <w:rFonts w:eastAsiaTheme="minorEastAsia"/>
              <w:noProof/>
              <w:lang w:val="en-AU" w:eastAsia="en-AU"/>
            </w:rPr>
          </w:pPr>
          <w:r w:rsidRPr="005255C8">
            <w:rPr>
              <w:rFonts w:cstheme="minorHAnsi"/>
            </w:rPr>
            <w:fldChar w:fldCharType="begin"/>
          </w:r>
          <w:r w:rsidR="002D3143" w:rsidRPr="005255C8">
            <w:rPr>
              <w:rFonts w:cstheme="minorHAnsi"/>
            </w:rPr>
            <w:instrText xml:space="preserve"> TOC \o "1-3" \h \z \u </w:instrText>
          </w:r>
          <w:r w:rsidRPr="005255C8">
            <w:rPr>
              <w:rFonts w:cstheme="minorHAnsi"/>
            </w:rPr>
            <w:fldChar w:fldCharType="separate"/>
          </w:r>
          <w:hyperlink w:anchor="_Toc111635663" w:history="1">
            <w:r w:rsidR="009427EA" w:rsidRPr="0014102C">
              <w:rPr>
                <w:rStyle w:val="Hyperlink"/>
                <w:rFonts w:cstheme="minorHAnsi"/>
                <w:noProof/>
              </w:rPr>
              <w:t>Section 1 Purpose</w:t>
            </w:r>
            <w:r w:rsidR="009427EA">
              <w:rPr>
                <w:noProof/>
                <w:webHidden/>
              </w:rPr>
              <w:tab/>
            </w:r>
            <w:r w:rsidR="009427EA">
              <w:rPr>
                <w:noProof/>
                <w:webHidden/>
              </w:rPr>
              <w:fldChar w:fldCharType="begin"/>
            </w:r>
            <w:r w:rsidR="009427EA">
              <w:rPr>
                <w:noProof/>
                <w:webHidden/>
              </w:rPr>
              <w:instrText xml:space="preserve"> PAGEREF _Toc111635663 \h </w:instrText>
            </w:r>
            <w:r w:rsidR="009427EA">
              <w:rPr>
                <w:noProof/>
                <w:webHidden/>
              </w:rPr>
            </w:r>
            <w:r w:rsidR="009427EA">
              <w:rPr>
                <w:noProof/>
                <w:webHidden/>
              </w:rPr>
              <w:fldChar w:fldCharType="separate"/>
            </w:r>
            <w:r w:rsidR="00F739D5">
              <w:rPr>
                <w:noProof/>
                <w:webHidden/>
              </w:rPr>
              <w:t>3</w:t>
            </w:r>
            <w:r w:rsidR="009427EA">
              <w:rPr>
                <w:noProof/>
                <w:webHidden/>
              </w:rPr>
              <w:fldChar w:fldCharType="end"/>
            </w:r>
          </w:hyperlink>
        </w:p>
        <w:p w14:paraId="0E4AF50F" w14:textId="45E2A0E0" w:rsidR="009427EA" w:rsidRDefault="009427EA">
          <w:pPr>
            <w:pStyle w:val="TOC1"/>
            <w:tabs>
              <w:tab w:val="right" w:leader="dot" w:pos="9350"/>
            </w:tabs>
            <w:rPr>
              <w:rFonts w:eastAsiaTheme="minorEastAsia"/>
              <w:noProof/>
              <w:lang w:val="en-AU" w:eastAsia="en-AU"/>
            </w:rPr>
          </w:pPr>
          <w:hyperlink w:anchor="_Toc111635664" w:history="1">
            <w:r w:rsidRPr="0014102C">
              <w:rPr>
                <w:rStyle w:val="Hyperlink"/>
                <w:rFonts w:cstheme="minorHAnsi"/>
                <w:noProof/>
              </w:rPr>
              <w:t>Section 2 Business Requirements</w:t>
            </w:r>
            <w:r>
              <w:rPr>
                <w:noProof/>
                <w:webHidden/>
              </w:rPr>
              <w:tab/>
            </w:r>
            <w:r>
              <w:rPr>
                <w:noProof/>
                <w:webHidden/>
              </w:rPr>
              <w:fldChar w:fldCharType="begin"/>
            </w:r>
            <w:r>
              <w:rPr>
                <w:noProof/>
                <w:webHidden/>
              </w:rPr>
              <w:instrText xml:space="preserve"> PAGEREF _Toc111635664 \h </w:instrText>
            </w:r>
            <w:r>
              <w:rPr>
                <w:noProof/>
                <w:webHidden/>
              </w:rPr>
            </w:r>
            <w:r>
              <w:rPr>
                <w:noProof/>
                <w:webHidden/>
              </w:rPr>
              <w:fldChar w:fldCharType="separate"/>
            </w:r>
            <w:r w:rsidR="00F739D5">
              <w:rPr>
                <w:noProof/>
                <w:webHidden/>
              </w:rPr>
              <w:t>3</w:t>
            </w:r>
            <w:r>
              <w:rPr>
                <w:noProof/>
                <w:webHidden/>
              </w:rPr>
              <w:fldChar w:fldCharType="end"/>
            </w:r>
          </w:hyperlink>
        </w:p>
        <w:p w14:paraId="6CA7FFE9" w14:textId="6CA19D22" w:rsidR="009427EA" w:rsidRDefault="009427EA">
          <w:pPr>
            <w:pStyle w:val="TOC2"/>
            <w:tabs>
              <w:tab w:val="left" w:pos="880"/>
              <w:tab w:val="right" w:leader="dot" w:pos="9350"/>
            </w:tabs>
            <w:rPr>
              <w:rFonts w:eastAsiaTheme="minorEastAsia"/>
              <w:noProof/>
              <w:lang w:val="en-AU" w:eastAsia="en-AU"/>
            </w:rPr>
          </w:pPr>
          <w:hyperlink w:anchor="_Toc111635665" w:history="1">
            <w:r w:rsidRPr="0014102C">
              <w:rPr>
                <w:rStyle w:val="Hyperlink"/>
                <w:rFonts w:cstheme="minorHAnsi"/>
                <w:noProof/>
              </w:rPr>
              <w:t>2.1</w:t>
            </w:r>
            <w:r>
              <w:rPr>
                <w:rFonts w:eastAsiaTheme="minorEastAsia"/>
                <w:noProof/>
                <w:lang w:val="en-AU" w:eastAsia="en-AU"/>
              </w:rPr>
              <w:tab/>
            </w:r>
            <w:r w:rsidRPr="0014102C">
              <w:rPr>
                <w:rStyle w:val="Hyperlink"/>
                <w:rFonts w:cstheme="minorHAnsi"/>
                <w:noProof/>
              </w:rPr>
              <w:t>Define Business Requirements</w:t>
            </w:r>
            <w:r>
              <w:rPr>
                <w:noProof/>
                <w:webHidden/>
              </w:rPr>
              <w:tab/>
            </w:r>
            <w:r>
              <w:rPr>
                <w:noProof/>
                <w:webHidden/>
              </w:rPr>
              <w:fldChar w:fldCharType="begin"/>
            </w:r>
            <w:r>
              <w:rPr>
                <w:noProof/>
                <w:webHidden/>
              </w:rPr>
              <w:instrText xml:space="preserve"> PAGEREF _Toc111635665 \h </w:instrText>
            </w:r>
            <w:r>
              <w:rPr>
                <w:noProof/>
                <w:webHidden/>
              </w:rPr>
            </w:r>
            <w:r>
              <w:rPr>
                <w:noProof/>
                <w:webHidden/>
              </w:rPr>
              <w:fldChar w:fldCharType="separate"/>
            </w:r>
            <w:r w:rsidR="00F739D5">
              <w:rPr>
                <w:noProof/>
                <w:webHidden/>
              </w:rPr>
              <w:t>3</w:t>
            </w:r>
            <w:r>
              <w:rPr>
                <w:noProof/>
                <w:webHidden/>
              </w:rPr>
              <w:fldChar w:fldCharType="end"/>
            </w:r>
          </w:hyperlink>
        </w:p>
        <w:p w14:paraId="04118815" w14:textId="5F2ED50A" w:rsidR="009427EA" w:rsidRDefault="009427EA">
          <w:pPr>
            <w:pStyle w:val="TOC3"/>
            <w:rPr>
              <w:rFonts w:eastAsiaTheme="minorEastAsia"/>
              <w:noProof/>
              <w:lang w:val="en-AU" w:eastAsia="en-AU"/>
            </w:rPr>
          </w:pPr>
          <w:hyperlink w:anchor="_Toc111635666" w:history="1">
            <w:r w:rsidRPr="0014102C">
              <w:rPr>
                <w:rStyle w:val="Hyperlink"/>
                <w:rFonts w:cstheme="minorHAnsi"/>
                <w:noProof/>
              </w:rPr>
              <w:t>2.1.1</w:t>
            </w:r>
            <w:r>
              <w:rPr>
                <w:rFonts w:eastAsiaTheme="minorEastAsia"/>
                <w:noProof/>
                <w:lang w:val="en-AU" w:eastAsia="en-AU"/>
              </w:rPr>
              <w:tab/>
            </w:r>
            <w:r w:rsidRPr="0014102C">
              <w:rPr>
                <w:rStyle w:val="Hyperlink"/>
                <w:rFonts w:cstheme="minorHAnsi"/>
                <w:noProof/>
              </w:rPr>
              <w:t>Business Area – Exam marking</w:t>
            </w:r>
            <w:r>
              <w:rPr>
                <w:noProof/>
                <w:webHidden/>
              </w:rPr>
              <w:tab/>
            </w:r>
            <w:r>
              <w:rPr>
                <w:noProof/>
                <w:webHidden/>
              </w:rPr>
              <w:fldChar w:fldCharType="begin"/>
            </w:r>
            <w:r>
              <w:rPr>
                <w:noProof/>
                <w:webHidden/>
              </w:rPr>
              <w:instrText xml:space="preserve"> PAGEREF _Toc111635666 \h </w:instrText>
            </w:r>
            <w:r>
              <w:rPr>
                <w:noProof/>
                <w:webHidden/>
              </w:rPr>
            </w:r>
            <w:r>
              <w:rPr>
                <w:noProof/>
                <w:webHidden/>
              </w:rPr>
              <w:fldChar w:fldCharType="separate"/>
            </w:r>
            <w:r w:rsidR="00F739D5">
              <w:rPr>
                <w:noProof/>
                <w:webHidden/>
              </w:rPr>
              <w:t>3</w:t>
            </w:r>
            <w:r>
              <w:rPr>
                <w:noProof/>
                <w:webHidden/>
              </w:rPr>
              <w:fldChar w:fldCharType="end"/>
            </w:r>
          </w:hyperlink>
        </w:p>
        <w:p w14:paraId="2F9E399D" w14:textId="4B1E5F4B" w:rsidR="009427EA" w:rsidRDefault="009427EA">
          <w:pPr>
            <w:pStyle w:val="TOC3"/>
            <w:rPr>
              <w:rFonts w:eastAsiaTheme="minorEastAsia"/>
              <w:noProof/>
              <w:lang w:val="en-AU" w:eastAsia="en-AU"/>
            </w:rPr>
          </w:pPr>
          <w:hyperlink w:anchor="_Toc111635667" w:history="1">
            <w:r w:rsidRPr="0014102C">
              <w:rPr>
                <w:rStyle w:val="Hyperlink"/>
                <w:rFonts w:cstheme="minorHAnsi"/>
                <w:noProof/>
              </w:rPr>
              <w:t>2.1.2</w:t>
            </w:r>
            <w:r>
              <w:rPr>
                <w:rFonts w:eastAsiaTheme="minorEastAsia"/>
                <w:noProof/>
                <w:lang w:val="en-AU" w:eastAsia="en-AU"/>
              </w:rPr>
              <w:tab/>
            </w:r>
            <w:r w:rsidRPr="0014102C">
              <w:rPr>
                <w:rStyle w:val="Hyperlink"/>
                <w:rFonts w:cstheme="minorHAnsi"/>
                <w:noProof/>
              </w:rPr>
              <w:t>Business Area – Exam feedback</w:t>
            </w:r>
            <w:r>
              <w:rPr>
                <w:noProof/>
                <w:webHidden/>
              </w:rPr>
              <w:tab/>
            </w:r>
            <w:r>
              <w:rPr>
                <w:noProof/>
                <w:webHidden/>
              </w:rPr>
              <w:fldChar w:fldCharType="begin"/>
            </w:r>
            <w:r>
              <w:rPr>
                <w:noProof/>
                <w:webHidden/>
              </w:rPr>
              <w:instrText xml:space="preserve"> PAGEREF _Toc111635667 \h </w:instrText>
            </w:r>
            <w:r>
              <w:rPr>
                <w:noProof/>
                <w:webHidden/>
              </w:rPr>
            </w:r>
            <w:r>
              <w:rPr>
                <w:noProof/>
                <w:webHidden/>
              </w:rPr>
              <w:fldChar w:fldCharType="separate"/>
            </w:r>
            <w:r w:rsidR="00F739D5">
              <w:rPr>
                <w:noProof/>
                <w:webHidden/>
              </w:rPr>
              <w:t>3</w:t>
            </w:r>
            <w:r>
              <w:rPr>
                <w:noProof/>
                <w:webHidden/>
              </w:rPr>
              <w:fldChar w:fldCharType="end"/>
            </w:r>
          </w:hyperlink>
        </w:p>
        <w:p w14:paraId="64150769" w14:textId="4CA0C1E6" w:rsidR="009427EA" w:rsidRDefault="009427EA">
          <w:pPr>
            <w:pStyle w:val="TOC2"/>
            <w:tabs>
              <w:tab w:val="left" w:pos="880"/>
              <w:tab w:val="right" w:leader="dot" w:pos="9350"/>
            </w:tabs>
            <w:rPr>
              <w:rFonts w:eastAsiaTheme="minorEastAsia"/>
              <w:noProof/>
              <w:lang w:val="en-AU" w:eastAsia="en-AU"/>
            </w:rPr>
          </w:pPr>
          <w:hyperlink w:anchor="_Toc111635668" w:history="1">
            <w:r w:rsidRPr="0014102C">
              <w:rPr>
                <w:rStyle w:val="Hyperlink"/>
                <w:rFonts w:cstheme="minorHAnsi"/>
                <w:noProof/>
              </w:rPr>
              <w:t>2.2</w:t>
            </w:r>
            <w:r>
              <w:rPr>
                <w:rFonts w:eastAsiaTheme="minorEastAsia"/>
                <w:noProof/>
                <w:lang w:val="en-AU" w:eastAsia="en-AU"/>
              </w:rPr>
              <w:tab/>
            </w:r>
            <w:r w:rsidRPr="0014102C">
              <w:rPr>
                <w:rStyle w:val="Hyperlink"/>
                <w:rFonts w:cstheme="minorHAnsi"/>
                <w:noProof/>
              </w:rPr>
              <w:t>Business Process Model</w:t>
            </w:r>
            <w:r>
              <w:rPr>
                <w:noProof/>
                <w:webHidden/>
              </w:rPr>
              <w:tab/>
            </w:r>
            <w:r>
              <w:rPr>
                <w:noProof/>
                <w:webHidden/>
              </w:rPr>
              <w:fldChar w:fldCharType="begin"/>
            </w:r>
            <w:r>
              <w:rPr>
                <w:noProof/>
                <w:webHidden/>
              </w:rPr>
              <w:instrText xml:space="preserve"> PAGEREF _Toc111635668 \h </w:instrText>
            </w:r>
            <w:r>
              <w:rPr>
                <w:noProof/>
                <w:webHidden/>
              </w:rPr>
            </w:r>
            <w:r>
              <w:rPr>
                <w:noProof/>
                <w:webHidden/>
              </w:rPr>
              <w:fldChar w:fldCharType="separate"/>
            </w:r>
            <w:r w:rsidR="00F739D5">
              <w:rPr>
                <w:noProof/>
                <w:webHidden/>
              </w:rPr>
              <w:t>3</w:t>
            </w:r>
            <w:r>
              <w:rPr>
                <w:noProof/>
                <w:webHidden/>
              </w:rPr>
              <w:fldChar w:fldCharType="end"/>
            </w:r>
          </w:hyperlink>
        </w:p>
        <w:p w14:paraId="15CA3D02" w14:textId="59CD4170" w:rsidR="009427EA" w:rsidRDefault="009427EA">
          <w:pPr>
            <w:pStyle w:val="TOC3"/>
            <w:rPr>
              <w:rFonts w:eastAsiaTheme="minorEastAsia"/>
              <w:noProof/>
              <w:lang w:val="en-AU" w:eastAsia="en-AU"/>
            </w:rPr>
          </w:pPr>
          <w:hyperlink w:anchor="_Toc111635669" w:history="1">
            <w:r w:rsidRPr="0014102C">
              <w:rPr>
                <w:rStyle w:val="Hyperlink"/>
                <w:rFonts w:cstheme="minorHAnsi"/>
                <w:noProof/>
              </w:rPr>
              <w:t>2.2.1</w:t>
            </w:r>
            <w:r>
              <w:rPr>
                <w:rFonts w:eastAsiaTheme="minorEastAsia"/>
                <w:noProof/>
                <w:lang w:val="en-AU" w:eastAsia="en-AU"/>
              </w:rPr>
              <w:tab/>
            </w:r>
            <w:r w:rsidRPr="0014102C">
              <w:rPr>
                <w:rStyle w:val="Hyperlink"/>
                <w:rFonts w:cstheme="minorHAnsi"/>
                <w:noProof/>
              </w:rPr>
              <w:t>Business Process Definitions</w:t>
            </w:r>
            <w:r>
              <w:rPr>
                <w:noProof/>
                <w:webHidden/>
              </w:rPr>
              <w:tab/>
            </w:r>
            <w:r>
              <w:rPr>
                <w:noProof/>
                <w:webHidden/>
              </w:rPr>
              <w:fldChar w:fldCharType="begin"/>
            </w:r>
            <w:r>
              <w:rPr>
                <w:noProof/>
                <w:webHidden/>
              </w:rPr>
              <w:instrText xml:space="preserve"> PAGEREF _Toc111635669 \h </w:instrText>
            </w:r>
            <w:r>
              <w:rPr>
                <w:noProof/>
                <w:webHidden/>
              </w:rPr>
            </w:r>
            <w:r>
              <w:rPr>
                <w:noProof/>
                <w:webHidden/>
              </w:rPr>
              <w:fldChar w:fldCharType="separate"/>
            </w:r>
            <w:r w:rsidR="00F739D5">
              <w:rPr>
                <w:noProof/>
                <w:webHidden/>
              </w:rPr>
              <w:t>3</w:t>
            </w:r>
            <w:r>
              <w:rPr>
                <w:noProof/>
                <w:webHidden/>
              </w:rPr>
              <w:fldChar w:fldCharType="end"/>
            </w:r>
          </w:hyperlink>
        </w:p>
        <w:p w14:paraId="0A9344DB" w14:textId="6865E990" w:rsidR="009427EA" w:rsidRDefault="009427EA">
          <w:pPr>
            <w:pStyle w:val="TOC3"/>
            <w:rPr>
              <w:rFonts w:eastAsiaTheme="minorEastAsia"/>
              <w:noProof/>
              <w:lang w:val="en-AU" w:eastAsia="en-AU"/>
            </w:rPr>
          </w:pPr>
          <w:hyperlink w:anchor="_Toc111635670" w:history="1">
            <w:r w:rsidRPr="0014102C">
              <w:rPr>
                <w:rStyle w:val="Hyperlink"/>
                <w:rFonts w:cstheme="minorHAnsi"/>
                <w:noProof/>
              </w:rPr>
              <w:t>2.2.2</w:t>
            </w:r>
            <w:r>
              <w:rPr>
                <w:rFonts w:eastAsiaTheme="minorEastAsia"/>
                <w:noProof/>
                <w:lang w:val="en-AU" w:eastAsia="en-AU"/>
              </w:rPr>
              <w:tab/>
            </w:r>
            <w:r w:rsidRPr="0014102C">
              <w:rPr>
                <w:rStyle w:val="Hyperlink"/>
                <w:rFonts w:cstheme="minorHAnsi"/>
                <w:noProof/>
              </w:rPr>
              <w:t>Business Process Flow</w:t>
            </w:r>
            <w:r>
              <w:rPr>
                <w:noProof/>
                <w:webHidden/>
              </w:rPr>
              <w:tab/>
            </w:r>
            <w:r>
              <w:rPr>
                <w:noProof/>
                <w:webHidden/>
              </w:rPr>
              <w:fldChar w:fldCharType="begin"/>
            </w:r>
            <w:r>
              <w:rPr>
                <w:noProof/>
                <w:webHidden/>
              </w:rPr>
              <w:instrText xml:space="preserve"> PAGEREF _Toc111635670 \h </w:instrText>
            </w:r>
            <w:r>
              <w:rPr>
                <w:noProof/>
                <w:webHidden/>
              </w:rPr>
            </w:r>
            <w:r>
              <w:rPr>
                <w:noProof/>
                <w:webHidden/>
              </w:rPr>
              <w:fldChar w:fldCharType="separate"/>
            </w:r>
            <w:r w:rsidR="00F739D5">
              <w:rPr>
                <w:noProof/>
                <w:webHidden/>
              </w:rPr>
              <w:t>3</w:t>
            </w:r>
            <w:r>
              <w:rPr>
                <w:noProof/>
                <w:webHidden/>
              </w:rPr>
              <w:fldChar w:fldCharType="end"/>
            </w:r>
          </w:hyperlink>
        </w:p>
        <w:p w14:paraId="4EC531D7" w14:textId="20A95D0E" w:rsidR="009427EA" w:rsidRDefault="009427EA">
          <w:pPr>
            <w:pStyle w:val="TOC2"/>
            <w:tabs>
              <w:tab w:val="right" w:leader="dot" w:pos="9350"/>
            </w:tabs>
            <w:rPr>
              <w:rFonts w:eastAsiaTheme="minorEastAsia"/>
              <w:noProof/>
              <w:lang w:val="en-AU" w:eastAsia="en-AU"/>
            </w:rPr>
          </w:pPr>
          <w:hyperlink w:anchor="_Toc111635671" w:history="1">
            <w:r w:rsidRPr="0014102C">
              <w:rPr>
                <w:rStyle w:val="Hyperlink"/>
                <w:rFonts w:cstheme="minorHAnsi"/>
                <w:noProof/>
              </w:rPr>
              <w:t>2.3 Functional Requirements</w:t>
            </w:r>
            <w:r>
              <w:rPr>
                <w:noProof/>
                <w:webHidden/>
              </w:rPr>
              <w:tab/>
            </w:r>
            <w:r>
              <w:rPr>
                <w:noProof/>
                <w:webHidden/>
              </w:rPr>
              <w:fldChar w:fldCharType="begin"/>
            </w:r>
            <w:r>
              <w:rPr>
                <w:noProof/>
                <w:webHidden/>
              </w:rPr>
              <w:instrText xml:space="preserve"> PAGEREF _Toc111635671 \h </w:instrText>
            </w:r>
            <w:r>
              <w:rPr>
                <w:noProof/>
                <w:webHidden/>
              </w:rPr>
            </w:r>
            <w:r>
              <w:rPr>
                <w:noProof/>
                <w:webHidden/>
              </w:rPr>
              <w:fldChar w:fldCharType="separate"/>
            </w:r>
            <w:r w:rsidR="00F739D5">
              <w:rPr>
                <w:noProof/>
                <w:webHidden/>
              </w:rPr>
              <w:t>4</w:t>
            </w:r>
            <w:r>
              <w:rPr>
                <w:noProof/>
                <w:webHidden/>
              </w:rPr>
              <w:fldChar w:fldCharType="end"/>
            </w:r>
          </w:hyperlink>
        </w:p>
        <w:p w14:paraId="7E15EC5A" w14:textId="369B0263" w:rsidR="009427EA" w:rsidRDefault="009427EA">
          <w:pPr>
            <w:pStyle w:val="TOC3"/>
            <w:rPr>
              <w:rFonts w:eastAsiaTheme="minorEastAsia"/>
              <w:noProof/>
              <w:lang w:val="en-AU" w:eastAsia="en-AU"/>
            </w:rPr>
          </w:pPr>
          <w:hyperlink w:anchor="_Toc111635672" w:history="1">
            <w:r w:rsidRPr="0014102C">
              <w:rPr>
                <w:rStyle w:val="Hyperlink"/>
                <w:rFonts w:cstheme="minorHAnsi"/>
                <w:noProof/>
              </w:rPr>
              <w:t>2.3.1.1</w:t>
            </w:r>
            <w:r w:rsidRPr="0014102C">
              <w:rPr>
                <w:rStyle w:val="Hyperlink"/>
                <w:rFonts w:cstheme="minorHAnsi"/>
                <w:i/>
                <w:noProof/>
              </w:rPr>
              <w:t xml:space="preserve"> </w:t>
            </w:r>
            <w:r w:rsidRPr="0014102C">
              <w:rPr>
                <w:rStyle w:val="Hyperlink"/>
                <w:rFonts w:cstheme="minorHAnsi"/>
                <w:noProof/>
              </w:rPr>
              <w:t xml:space="preserve">  Function 1: Recording exam results in a database</w:t>
            </w:r>
            <w:r>
              <w:rPr>
                <w:noProof/>
                <w:webHidden/>
              </w:rPr>
              <w:tab/>
            </w:r>
            <w:r>
              <w:rPr>
                <w:noProof/>
                <w:webHidden/>
              </w:rPr>
              <w:fldChar w:fldCharType="begin"/>
            </w:r>
            <w:r>
              <w:rPr>
                <w:noProof/>
                <w:webHidden/>
              </w:rPr>
              <w:instrText xml:space="preserve"> PAGEREF _Toc111635672 \h </w:instrText>
            </w:r>
            <w:r>
              <w:rPr>
                <w:noProof/>
                <w:webHidden/>
              </w:rPr>
            </w:r>
            <w:r>
              <w:rPr>
                <w:noProof/>
                <w:webHidden/>
              </w:rPr>
              <w:fldChar w:fldCharType="separate"/>
            </w:r>
            <w:r w:rsidR="00F739D5">
              <w:rPr>
                <w:noProof/>
                <w:webHidden/>
              </w:rPr>
              <w:t>4</w:t>
            </w:r>
            <w:r>
              <w:rPr>
                <w:noProof/>
                <w:webHidden/>
              </w:rPr>
              <w:fldChar w:fldCharType="end"/>
            </w:r>
          </w:hyperlink>
        </w:p>
        <w:p w14:paraId="2A194470" w14:textId="5C0450CB" w:rsidR="009427EA" w:rsidRDefault="009427EA">
          <w:pPr>
            <w:pStyle w:val="TOC3"/>
            <w:rPr>
              <w:rFonts w:eastAsiaTheme="minorEastAsia"/>
              <w:noProof/>
              <w:lang w:val="en-AU" w:eastAsia="en-AU"/>
            </w:rPr>
          </w:pPr>
          <w:hyperlink w:anchor="_Toc111635673" w:history="1">
            <w:r w:rsidRPr="0014102C">
              <w:rPr>
                <w:rStyle w:val="Hyperlink"/>
                <w:rFonts w:cstheme="minorHAnsi"/>
                <w:noProof/>
              </w:rPr>
              <w:t>2.3.1.2 Use Case 1: Final exam for a unit</w:t>
            </w:r>
            <w:r>
              <w:rPr>
                <w:noProof/>
                <w:webHidden/>
              </w:rPr>
              <w:tab/>
            </w:r>
            <w:r>
              <w:rPr>
                <w:noProof/>
                <w:webHidden/>
              </w:rPr>
              <w:fldChar w:fldCharType="begin"/>
            </w:r>
            <w:r>
              <w:rPr>
                <w:noProof/>
                <w:webHidden/>
              </w:rPr>
              <w:instrText xml:space="preserve"> PAGEREF _Toc111635673 \h </w:instrText>
            </w:r>
            <w:r>
              <w:rPr>
                <w:noProof/>
                <w:webHidden/>
              </w:rPr>
            </w:r>
            <w:r>
              <w:rPr>
                <w:noProof/>
                <w:webHidden/>
              </w:rPr>
              <w:fldChar w:fldCharType="separate"/>
            </w:r>
            <w:r w:rsidR="00F739D5">
              <w:rPr>
                <w:noProof/>
                <w:webHidden/>
              </w:rPr>
              <w:t>4</w:t>
            </w:r>
            <w:r>
              <w:rPr>
                <w:noProof/>
                <w:webHidden/>
              </w:rPr>
              <w:fldChar w:fldCharType="end"/>
            </w:r>
          </w:hyperlink>
        </w:p>
        <w:p w14:paraId="26634D63" w14:textId="085201B7" w:rsidR="009427EA" w:rsidRDefault="009427EA">
          <w:pPr>
            <w:pStyle w:val="TOC3"/>
            <w:rPr>
              <w:rFonts w:eastAsiaTheme="minorEastAsia"/>
              <w:noProof/>
              <w:lang w:val="en-AU" w:eastAsia="en-AU"/>
            </w:rPr>
          </w:pPr>
          <w:hyperlink w:anchor="_Toc111635674" w:history="1">
            <w:r w:rsidRPr="0014102C">
              <w:rPr>
                <w:rStyle w:val="Hyperlink"/>
                <w:rFonts w:cstheme="minorHAnsi"/>
                <w:noProof/>
              </w:rPr>
              <w:t>2.3.2</w:t>
            </w:r>
            <w:r w:rsidRPr="0014102C">
              <w:rPr>
                <w:rStyle w:val="Hyperlink"/>
                <w:rFonts w:cstheme="minorHAnsi"/>
                <w:iCs/>
                <w:noProof/>
              </w:rPr>
              <w:t>.1</w:t>
            </w:r>
            <w:r w:rsidRPr="0014102C">
              <w:rPr>
                <w:rStyle w:val="Hyperlink"/>
                <w:rFonts w:cstheme="minorHAnsi"/>
                <w:i/>
                <w:noProof/>
              </w:rPr>
              <w:t xml:space="preserve"> </w:t>
            </w:r>
            <w:r w:rsidRPr="0014102C">
              <w:rPr>
                <w:rStyle w:val="Hyperlink"/>
                <w:rFonts w:cstheme="minorHAnsi"/>
                <w:noProof/>
              </w:rPr>
              <w:t xml:space="preserve">  Function 2: Sending exam reports to students</w:t>
            </w:r>
            <w:r>
              <w:rPr>
                <w:noProof/>
                <w:webHidden/>
              </w:rPr>
              <w:tab/>
            </w:r>
            <w:r>
              <w:rPr>
                <w:noProof/>
                <w:webHidden/>
              </w:rPr>
              <w:fldChar w:fldCharType="begin"/>
            </w:r>
            <w:r>
              <w:rPr>
                <w:noProof/>
                <w:webHidden/>
              </w:rPr>
              <w:instrText xml:space="preserve"> PAGEREF _Toc111635674 \h </w:instrText>
            </w:r>
            <w:r>
              <w:rPr>
                <w:noProof/>
                <w:webHidden/>
              </w:rPr>
            </w:r>
            <w:r>
              <w:rPr>
                <w:noProof/>
                <w:webHidden/>
              </w:rPr>
              <w:fldChar w:fldCharType="separate"/>
            </w:r>
            <w:r w:rsidR="00F739D5">
              <w:rPr>
                <w:noProof/>
                <w:webHidden/>
              </w:rPr>
              <w:t>4</w:t>
            </w:r>
            <w:r>
              <w:rPr>
                <w:noProof/>
                <w:webHidden/>
              </w:rPr>
              <w:fldChar w:fldCharType="end"/>
            </w:r>
          </w:hyperlink>
        </w:p>
        <w:p w14:paraId="4A9C9A7E" w14:textId="3EE35BA9" w:rsidR="009427EA" w:rsidRDefault="009427EA">
          <w:pPr>
            <w:pStyle w:val="TOC3"/>
            <w:rPr>
              <w:rFonts w:eastAsiaTheme="minorEastAsia"/>
              <w:noProof/>
              <w:lang w:val="en-AU" w:eastAsia="en-AU"/>
            </w:rPr>
          </w:pPr>
          <w:hyperlink w:anchor="_Toc111635675" w:history="1">
            <w:r w:rsidRPr="0014102C">
              <w:rPr>
                <w:rStyle w:val="Hyperlink"/>
                <w:rFonts w:cstheme="minorHAnsi"/>
                <w:noProof/>
              </w:rPr>
              <w:t>2.3.2.2 Use Case 2: Unit exam feedback</w:t>
            </w:r>
            <w:r>
              <w:rPr>
                <w:noProof/>
                <w:webHidden/>
              </w:rPr>
              <w:tab/>
            </w:r>
            <w:r>
              <w:rPr>
                <w:noProof/>
                <w:webHidden/>
              </w:rPr>
              <w:fldChar w:fldCharType="begin"/>
            </w:r>
            <w:r>
              <w:rPr>
                <w:noProof/>
                <w:webHidden/>
              </w:rPr>
              <w:instrText xml:space="preserve"> PAGEREF _Toc111635675 \h </w:instrText>
            </w:r>
            <w:r>
              <w:rPr>
                <w:noProof/>
                <w:webHidden/>
              </w:rPr>
            </w:r>
            <w:r>
              <w:rPr>
                <w:noProof/>
                <w:webHidden/>
              </w:rPr>
              <w:fldChar w:fldCharType="separate"/>
            </w:r>
            <w:r w:rsidR="00F739D5">
              <w:rPr>
                <w:noProof/>
                <w:webHidden/>
              </w:rPr>
              <w:t>4</w:t>
            </w:r>
            <w:r>
              <w:rPr>
                <w:noProof/>
                <w:webHidden/>
              </w:rPr>
              <w:fldChar w:fldCharType="end"/>
            </w:r>
          </w:hyperlink>
        </w:p>
        <w:p w14:paraId="74DFB135" w14:textId="411D2970" w:rsidR="009427EA" w:rsidRDefault="009427EA">
          <w:pPr>
            <w:pStyle w:val="TOC3"/>
            <w:rPr>
              <w:rFonts w:eastAsiaTheme="minorEastAsia"/>
              <w:noProof/>
              <w:lang w:val="en-AU" w:eastAsia="en-AU"/>
            </w:rPr>
          </w:pPr>
          <w:hyperlink w:anchor="_Toc111635676" w:history="1">
            <w:r w:rsidRPr="0014102C">
              <w:rPr>
                <w:rStyle w:val="Hyperlink"/>
                <w:rFonts w:cstheme="minorHAnsi"/>
                <w:noProof/>
              </w:rPr>
              <w:t>2.3.3</w:t>
            </w:r>
            <w:r w:rsidRPr="0014102C">
              <w:rPr>
                <w:rStyle w:val="Hyperlink"/>
                <w:rFonts w:cstheme="minorHAnsi"/>
                <w:iCs/>
                <w:noProof/>
              </w:rPr>
              <w:t>.1</w:t>
            </w:r>
            <w:r w:rsidRPr="0014102C">
              <w:rPr>
                <w:rStyle w:val="Hyperlink"/>
                <w:rFonts w:cstheme="minorHAnsi"/>
                <w:i/>
                <w:noProof/>
              </w:rPr>
              <w:t xml:space="preserve"> </w:t>
            </w:r>
            <w:r w:rsidRPr="0014102C">
              <w:rPr>
                <w:rStyle w:val="Hyperlink"/>
                <w:rFonts w:cstheme="minorHAnsi"/>
                <w:noProof/>
              </w:rPr>
              <w:t xml:space="preserve">  Function 3: Data analysis for teachers</w:t>
            </w:r>
            <w:r>
              <w:rPr>
                <w:noProof/>
                <w:webHidden/>
              </w:rPr>
              <w:tab/>
            </w:r>
            <w:r>
              <w:rPr>
                <w:noProof/>
                <w:webHidden/>
              </w:rPr>
              <w:fldChar w:fldCharType="begin"/>
            </w:r>
            <w:r>
              <w:rPr>
                <w:noProof/>
                <w:webHidden/>
              </w:rPr>
              <w:instrText xml:space="preserve"> PAGEREF _Toc111635676 \h </w:instrText>
            </w:r>
            <w:r>
              <w:rPr>
                <w:noProof/>
                <w:webHidden/>
              </w:rPr>
            </w:r>
            <w:r>
              <w:rPr>
                <w:noProof/>
                <w:webHidden/>
              </w:rPr>
              <w:fldChar w:fldCharType="separate"/>
            </w:r>
            <w:r w:rsidR="00F739D5">
              <w:rPr>
                <w:noProof/>
                <w:webHidden/>
              </w:rPr>
              <w:t>5</w:t>
            </w:r>
            <w:r>
              <w:rPr>
                <w:noProof/>
                <w:webHidden/>
              </w:rPr>
              <w:fldChar w:fldCharType="end"/>
            </w:r>
          </w:hyperlink>
        </w:p>
        <w:p w14:paraId="449E2B80" w14:textId="16BF72E0" w:rsidR="009427EA" w:rsidRDefault="009427EA">
          <w:pPr>
            <w:pStyle w:val="TOC3"/>
            <w:rPr>
              <w:rFonts w:eastAsiaTheme="minorEastAsia"/>
              <w:noProof/>
              <w:lang w:val="en-AU" w:eastAsia="en-AU"/>
            </w:rPr>
          </w:pPr>
          <w:hyperlink w:anchor="_Toc111635677" w:history="1">
            <w:r w:rsidRPr="0014102C">
              <w:rPr>
                <w:rStyle w:val="Hyperlink"/>
                <w:rFonts w:cstheme="minorHAnsi"/>
                <w:noProof/>
              </w:rPr>
              <w:t>2.3.3.2 Use Case 3: Exam summary informing exam writing</w:t>
            </w:r>
            <w:r>
              <w:rPr>
                <w:noProof/>
                <w:webHidden/>
              </w:rPr>
              <w:tab/>
            </w:r>
            <w:r>
              <w:rPr>
                <w:noProof/>
                <w:webHidden/>
              </w:rPr>
              <w:fldChar w:fldCharType="begin"/>
            </w:r>
            <w:r>
              <w:rPr>
                <w:noProof/>
                <w:webHidden/>
              </w:rPr>
              <w:instrText xml:space="preserve"> PAGEREF _Toc111635677 \h </w:instrText>
            </w:r>
            <w:r>
              <w:rPr>
                <w:noProof/>
                <w:webHidden/>
              </w:rPr>
            </w:r>
            <w:r>
              <w:rPr>
                <w:noProof/>
                <w:webHidden/>
              </w:rPr>
              <w:fldChar w:fldCharType="separate"/>
            </w:r>
            <w:r w:rsidR="00F739D5">
              <w:rPr>
                <w:noProof/>
                <w:webHidden/>
              </w:rPr>
              <w:t>5</w:t>
            </w:r>
            <w:r>
              <w:rPr>
                <w:noProof/>
                <w:webHidden/>
              </w:rPr>
              <w:fldChar w:fldCharType="end"/>
            </w:r>
          </w:hyperlink>
        </w:p>
        <w:p w14:paraId="02F7A10D" w14:textId="1DB38EA9" w:rsidR="009427EA" w:rsidRDefault="009427EA">
          <w:pPr>
            <w:pStyle w:val="TOC2"/>
            <w:tabs>
              <w:tab w:val="right" w:leader="dot" w:pos="9350"/>
            </w:tabs>
            <w:rPr>
              <w:rFonts w:eastAsiaTheme="minorEastAsia"/>
              <w:noProof/>
              <w:lang w:val="en-AU" w:eastAsia="en-AU"/>
            </w:rPr>
          </w:pPr>
          <w:hyperlink w:anchor="_Toc111635678" w:history="1">
            <w:r w:rsidRPr="0014102C">
              <w:rPr>
                <w:rStyle w:val="Hyperlink"/>
                <w:rFonts w:cstheme="minorHAnsi"/>
                <w:noProof/>
              </w:rPr>
              <w:t>2.4 Non-functional requirements</w:t>
            </w:r>
            <w:r>
              <w:rPr>
                <w:noProof/>
                <w:webHidden/>
              </w:rPr>
              <w:tab/>
            </w:r>
            <w:r>
              <w:rPr>
                <w:noProof/>
                <w:webHidden/>
              </w:rPr>
              <w:fldChar w:fldCharType="begin"/>
            </w:r>
            <w:r>
              <w:rPr>
                <w:noProof/>
                <w:webHidden/>
              </w:rPr>
              <w:instrText xml:space="preserve"> PAGEREF _Toc111635678 \h </w:instrText>
            </w:r>
            <w:r>
              <w:rPr>
                <w:noProof/>
                <w:webHidden/>
              </w:rPr>
            </w:r>
            <w:r>
              <w:rPr>
                <w:noProof/>
                <w:webHidden/>
              </w:rPr>
              <w:fldChar w:fldCharType="separate"/>
            </w:r>
            <w:r w:rsidR="00F739D5">
              <w:rPr>
                <w:noProof/>
                <w:webHidden/>
              </w:rPr>
              <w:t>5</w:t>
            </w:r>
            <w:r>
              <w:rPr>
                <w:noProof/>
                <w:webHidden/>
              </w:rPr>
              <w:fldChar w:fldCharType="end"/>
            </w:r>
          </w:hyperlink>
        </w:p>
        <w:p w14:paraId="70EA1123" w14:textId="702EAEA1" w:rsidR="009427EA" w:rsidRDefault="009427EA">
          <w:pPr>
            <w:pStyle w:val="TOC3"/>
            <w:rPr>
              <w:rFonts w:eastAsiaTheme="minorEastAsia"/>
              <w:noProof/>
              <w:lang w:val="en-AU" w:eastAsia="en-AU"/>
            </w:rPr>
          </w:pPr>
          <w:hyperlink w:anchor="_Toc111635679" w:history="1">
            <w:r w:rsidRPr="0014102C">
              <w:rPr>
                <w:rStyle w:val="Hyperlink"/>
                <w:rFonts w:cstheme="minorHAnsi"/>
                <w:noProof/>
              </w:rPr>
              <w:t>2.4.1</w:t>
            </w:r>
            <w:r w:rsidRPr="0014102C">
              <w:rPr>
                <w:rStyle w:val="Hyperlink"/>
                <w:rFonts w:cstheme="minorHAnsi"/>
                <w:i/>
                <w:noProof/>
              </w:rPr>
              <w:t xml:space="preserve"> </w:t>
            </w:r>
            <w:r w:rsidRPr="0014102C">
              <w:rPr>
                <w:rStyle w:val="Hyperlink"/>
                <w:rFonts w:cstheme="minorHAnsi"/>
                <w:noProof/>
              </w:rPr>
              <w:t xml:space="preserve">  User privacy</w:t>
            </w:r>
            <w:r>
              <w:rPr>
                <w:noProof/>
                <w:webHidden/>
              </w:rPr>
              <w:tab/>
            </w:r>
            <w:r>
              <w:rPr>
                <w:noProof/>
                <w:webHidden/>
              </w:rPr>
              <w:fldChar w:fldCharType="begin"/>
            </w:r>
            <w:r>
              <w:rPr>
                <w:noProof/>
                <w:webHidden/>
              </w:rPr>
              <w:instrText xml:space="preserve"> PAGEREF _Toc111635679 \h </w:instrText>
            </w:r>
            <w:r>
              <w:rPr>
                <w:noProof/>
                <w:webHidden/>
              </w:rPr>
            </w:r>
            <w:r>
              <w:rPr>
                <w:noProof/>
                <w:webHidden/>
              </w:rPr>
              <w:fldChar w:fldCharType="separate"/>
            </w:r>
            <w:r w:rsidR="00F739D5">
              <w:rPr>
                <w:noProof/>
                <w:webHidden/>
              </w:rPr>
              <w:t>5</w:t>
            </w:r>
            <w:r>
              <w:rPr>
                <w:noProof/>
                <w:webHidden/>
              </w:rPr>
              <w:fldChar w:fldCharType="end"/>
            </w:r>
          </w:hyperlink>
        </w:p>
        <w:p w14:paraId="5EA06C5E" w14:textId="57191AB4" w:rsidR="009427EA" w:rsidRDefault="009427EA">
          <w:pPr>
            <w:pStyle w:val="TOC3"/>
            <w:rPr>
              <w:rFonts w:eastAsiaTheme="minorEastAsia"/>
              <w:noProof/>
              <w:lang w:val="en-AU" w:eastAsia="en-AU"/>
            </w:rPr>
          </w:pPr>
          <w:hyperlink w:anchor="_Toc111635680" w:history="1">
            <w:r w:rsidRPr="0014102C">
              <w:rPr>
                <w:rStyle w:val="Hyperlink"/>
                <w:rFonts w:cstheme="minorHAnsi"/>
                <w:noProof/>
              </w:rPr>
              <w:t>2.4.2</w:t>
            </w:r>
            <w:r w:rsidRPr="0014102C">
              <w:rPr>
                <w:rStyle w:val="Hyperlink"/>
                <w:rFonts w:cstheme="minorHAnsi"/>
                <w:i/>
                <w:noProof/>
              </w:rPr>
              <w:t xml:space="preserve"> </w:t>
            </w:r>
            <w:r w:rsidRPr="0014102C">
              <w:rPr>
                <w:rStyle w:val="Hyperlink"/>
                <w:rFonts w:cstheme="minorHAnsi"/>
                <w:noProof/>
              </w:rPr>
              <w:t xml:space="preserve">  Security</w:t>
            </w:r>
            <w:r>
              <w:rPr>
                <w:noProof/>
                <w:webHidden/>
              </w:rPr>
              <w:tab/>
            </w:r>
            <w:r>
              <w:rPr>
                <w:noProof/>
                <w:webHidden/>
              </w:rPr>
              <w:fldChar w:fldCharType="begin"/>
            </w:r>
            <w:r>
              <w:rPr>
                <w:noProof/>
                <w:webHidden/>
              </w:rPr>
              <w:instrText xml:space="preserve"> PAGEREF _Toc111635680 \h </w:instrText>
            </w:r>
            <w:r>
              <w:rPr>
                <w:noProof/>
                <w:webHidden/>
              </w:rPr>
            </w:r>
            <w:r>
              <w:rPr>
                <w:noProof/>
                <w:webHidden/>
              </w:rPr>
              <w:fldChar w:fldCharType="separate"/>
            </w:r>
            <w:r w:rsidR="00F739D5">
              <w:rPr>
                <w:noProof/>
                <w:webHidden/>
              </w:rPr>
              <w:t>6</w:t>
            </w:r>
            <w:r>
              <w:rPr>
                <w:noProof/>
                <w:webHidden/>
              </w:rPr>
              <w:fldChar w:fldCharType="end"/>
            </w:r>
          </w:hyperlink>
        </w:p>
        <w:p w14:paraId="4B6A3E45" w14:textId="32FD57A6" w:rsidR="009427EA" w:rsidRDefault="009427EA">
          <w:pPr>
            <w:pStyle w:val="TOC3"/>
            <w:rPr>
              <w:rFonts w:eastAsiaTheme="minorEastAsia"/>
              <w:noProof/>
              <w:lang w:val="en-AU" w:eastAsia="en-AU"/>
            </w:rPr>
          </w:pPr>
          <w:hyperlink w:anchor="_Toc111635681" w:history="1">
            <w:r w:rsidRPr="0014102C">
              <w:rPr>
                <w:rStyle w:val="Hyperlink"/>
                <w:rFonts w:cstheme="minorHAnsi"/>
                <w:noProof/>
              </w:rPr>
              <w:t>2.4.3</w:t>
            </w:r>
            <w:r w:rsidRPr="0014102C">
              <w:rPr>
                <w:rStyle w:val="Hyperlink"/>
                <w:rFonts w:cstheme="minorHAnsi"/>
                <w:i/>
                <w:noProof/>
              </w:rPr>
              <w:t xml:space="preserve"> </w:t>
            </w:r>
            <w:r w:rsidRPr="0014102C">
              <w:rPr>
                <w:rStyle w:val="Hyperlink"/>
                <w:rFonts w:cstheme="minorHAnsi"/>
                <w:noProof/>
              </w:rPr>
              <w:t xml:space="preserve">  Accessibility</w:t>
            </w:r>
            <w:r>
              <w:rPr>
                <w:noProof/>
                <w:webHidden/>
              </w:rPr>
              <w:tab/>
            </w:r>
            <w:r>
              <w:rPr>
                <w:noProof/>
                <w:webHidden/>
              </w:rPr>
              <w:fldChar w:fldCharType="begin"/>
            </w:r>
            <w:r>
              <w:rPr>
                <w:noProof/>
                <w:webHidden/>
              </w:rPr>
              <w:instrText xml:space="preserve"> PAGEREF _Toc111635681 \h </w:instrText>
            </w:r>
            <w:r>
              <w:rPr>
                <w:noProof/>
                <w:webHidden/>
              </w:rPr>
            </w:r>
            <w:r>
              <w:rPr>
                <w:noProof/>
                <w:webHidden/>
              </w:rPr>
              <w:fldChar w:fldCharType="separate"/>
            </w:r>
            <w:r w:rsidR="00F739D5">
              <w:rPr>
                <w:noProof/>
                <w:webHidden/>
              </w:rPr>
              <w:t>6</w:t>
            </w:r>
            <w:r>
              <w:rPr>
                <w:noProof/>
                <w:webHidden/>
              </w:rPr>
              <w:fldChar w:fldCharType="end"/>
            </w:r>
          </w:hyperlink>
        </w:p>
        <w:p w14:paraId="45E3BB07" w14:textId="0C3C817B" w:rsidR="009427EA" w:rsidRDefault="009427EA">
          <w:pPr>
            <w:pStyle w:val="TOC1"/>
            <w:tabs>
              <w:tab w:val="right" w:leader="dot" w:pos="9350"/>
            </w:tabs>
            <w:rPr>
              <w:rFonts w:eastAsiaTheme="minorEastAsia"/>
              <w:noProof/>
              <w:lang w:val="en-AU" w:eastAsia="en-AU"/>
            </w:rPr>
          </w:pPr>
          <w:hyperlink w:anchor="_Toc111635682" w:history="1">
            <w:r w:rsidRPr="0014102C">
              <w:rPr>
                <w:rStyle w:val="Hyperlink"/>
                <w:rFonts w:cstheme="minorHAnsi"/>
                <w:noProof/>
              </w:rPr>
              <w:t>Section 3 Data Management Requirements</w:t>
            </w:r>
            <w:r>
              <w:rPr>
                <w:noProof/>
                <w:webHidden/>
              </w:rPr>
              <w:tab/>
            </w:r>
            <w:r>
              <w:rPr>
                <w:noProof/>
                <w:webHidden/>
              </w:rPr>
              <w:fldChar w:fldCharType="begin"/>
            </w:r>
            <w:r>
              <w:rPr>
                <w:noProof/>
                <w:webHidden/>
              </w:rPr>
              <w:instrText xml:space="preserve"> PAGEREF _Toc111635682 \h </w:instrText>
            </w:r>
            <w:r>
              <w:rPr>
                <w:noProof/>
                <w:webHidden/>
              </w:rPr>
            </w:r>
            <w:r>
              <w:rPr>
                <w:noProof/>
                <w:webHidden/>
              </w:rPr>
              <w:fldChar w:fldCharType="separate"/>
            </w:r>
            <w:r w:rsidR="00F739D5">
              <w:rPr>
                <w:noProof/>
                <w:webHidden/>
              </w:rPr>
              <w:t>6</w:t>
            </w:r>
            <w:r>
              <w:rPr>
                <w:noProof/>
                <w:webHidden/>
              </w:rPr>
              <w:fldChar w:fldCharType="end"/>
            </w:r>
          </w:hyperlink>
        </w:p>
        <w:p w14:paraId="4C8ACCD7" w14:textId="18EAA80E" w:rsidR="009427EA" w:rsidRDefault="009427EA">
          <w:pPr>
            <w:pStyle w:val="TOC2"/>
            <w:tabs>
              <w:tab w:val="left" w:pos="880"/>
              <w:tab w:val="right" w:leader="dot" w:pos="9350"/>
            </w:tabs>
            <w:rPr>
              <w:rFonts w:eastAsiaTheme="minorEastAsia"/>
              <w:noProof/>
              <w:lang w:val="en-AU" w:eastAsia="en-AU"/>
            </w:rPr>
          </w:pPr>
          <w:hyperlink w:anchor="_Toc111635683" w:history="1">
            <w:r w:rsidRPr="0014102C">
              <w:rPr>
                <w:rStyle w:val="Hyperlink"/>
                <w:rFonts w:cstheme="minorHAnsi"/>
                <w:noProof/>
              </w:rPr>
              <w:t xml:space="preserve">3.1  </w:t>
            </w:r>
            <w:r>
              <w:rPr>
                <w:rFonts w:eastAsiaTheme="minorEastAsia"/>
                <w:noProof/>
                <w:lang w:val="en-AU" w:eastAsia="en-AU"/>
              </w:rPr>
              <w:tab/>
            </w:r>
            <w:r w:rsidRPr="0014102C">
              <w:rPr>
                <w:rStyle w:val="Hyperlink"/>
                <w:rFonts w:cstheme="minorHAnsi"/>
                <w:noProof/>
              </w:rPr>
              <w:t>Archive/Purge Requirements</w:t>
            </w:r>
            <w:r>
              <w:rPr>
                <w:noProof/>
                <w:webHidden/>
              </w:rPr>
              <w:tab/>
            </w:r>
            <w:r>
              <w:rPr>
                <w:noProof/>
                <w:webHidden/>
              </w:rPr>
              <w:fldChar w:fldCharType="begin"/>
            </w:r>
            <w:r>
              <w:rPr>
                <w:noProof/>
                <w:webHidden/>
              </w:rPr>
              <w:instrText xml:space="preserve"> PAGEREF _Toc111635683 \h </w:instrText>
            </w:r>
            <w:r>
              <w:rPr>
                <w:noProof/>
                <w:webHidden/>
              </w:rPr>
            </w:r>
            <w:r>
              <w:rPr>
                <w:noProof/>
                <w:webHidden/>
              </w:rPr>
              <w:fldChar w:fldCharType="separate"/>
            </w:r>
            <w:r w:rsidR="00F739D5">
              <w:rPr>
                <w:noProof/>
                <w:webHidden/>
              </w:rPr>
              <w:t>6</w:t>
            </w:r>
            <w:r>
              <w:rPr>
                <w:noProof/>
                <w:webHidden/>
              </w:rPr>
              <w:fldChar w:fldCharType="end"/>
            </w:r>
          </w:hyperlink>
        </w:p>
        <w:p w14:paraId="03E13105" w14:textId="482D28B1" w:rsidR="009427EA" w:rsidRDefault="009427EA">
          <w:pPr>
            <w:pStyle w:val="TOC2"/>
            <w:tabs>
              <w:tab w:val="left" w:pos="880"/>
              <w:tab w:val="right" w:leader="dot" w:pos="9350"/>
            </w:tabs>
            <w:rPr>
              <w:rFonts w:eastAsiaTheme="minorEastAsia"/>
              <w:noProof/>
              <w:lang w:val="en-AU" w:eastAsia="en-AU"/>
            </w:rPr>
          </w:pPr>
          <w:hyperlink w:anchor="_Toc111635684" w:history="1">
            <w:r w:rsidRPr="0014102C">
              <w:rPr>
                <w:rStyle w:val="Hyperlink"/>
                <w:rFonts w:cstheme="minorHAnsi"/>
                <w:noProof/>
              </w:rPr>
              <w:t xml:space="preserve">3.2 </w:t>
            </w:r>
            <w:r>
              <w:rPr>
                <w:rFonts w:eastAsiaTheme="minorEastAsia"/>
                <w:noProof/>
                <w:lang w:val="en-AU" w:eastAsia="en-AU"/>
              </w:rPr>
              <w:tab/>
            </w:r>
            <w:r w:rsidRPr="0014102C">
              <w:rPr>
                <w:rStyle w:val="Hyperlink"/>
                <w:rFonts w:cstheme="minorHAnsi"/>
                <w:noProof/>
              </w:rPr>
              <w:t>Audit Requirements</w:t>
            </w:r>
            <w:r>
              <w:rPr>
                <w:noProof/>
                <w:webHidden/>
              </w:rPr>
              <w:tab/>
            </w:r>
            <w:r>
              <w:rPr>
                <w:noProof/>
                <w:webHidden/>
              </w:rPr>
              <w:fldChar w:fldCharType="begin"/>
            </w:r>
            <w:r>
              <w:rPr>
                <w:noProof/>
                <w:webHidden/>
              </w:rPr>
              <w:instrText xml:space="preserve"> PAGEREF _Toc111635684 \h </w:instrText>
            </w:r>
            <w:r>
              <w:rPr>
                <w:noProof/>
                <w:webHidden/>
              </w:rPr>
            </w:r>
            <w:r>
              <w:rPr>
                <w:noProof/>
                <w:webHidden/>
              </w:rPr>
              <w:fldChar w:fldCharType="separate"/>
            </w:r>
            <w:r w:rsidR="00F739D5">
              <w:rPr>
                <w:noProof/>
                <w:webHidden/>
              </w:rPr>
              <w:t>6</w:t>
            </w:r>
            <w:r>
              <w:rPr>
                <w:noProof/>
                <w:webHidden/>
              </w:rPr>
              <w:fldChar w:fldCharType="end"/>
            </w:r>
          </w:hyperlink>
        </w:p>
        <w:p w14:paraId="71224948" w14:textId="2A1E0471" w:rsidR="009427EA" w:rsidRDefault="009427EA">
          <w:pPr>
            <w:pStyle w:val="TOC1"/>
            <w:tabs>
              <w:tab w:val="right" w:leader="dot" w:pos="9350"/>
            </w:tabs>
            <w:rPr>
              <w:rFonts w:eastAsiaTheme="minorEastAsia"/>
              <w:noProof/>
              <w:lang w:val="en-AU" w:eastAsia="en-AU"/>
            </w:rPr>
          </w:pPr>
          <w:hyperlink w:anchor="_Toc111635685" w:history="1">
            <w:r w:rsidRPr="0014102C">
              <w:rPr>
                <w:rStyle w:val="Hyperlink"/>
                <w:rFonts w:cstheme="minorHAnsi"/>
                <w:noProof/>
              </w:rPr>
              <w:t>Section 4 Conceptual Data Model</w:t>
            </w:r>
            <w:r>
              <w:rPr>
                <w:noProof/>
                <w:webHidden/>
              </w:rPr>
              <w:tab/>
            </w:r>
            <w:r>
              <w:rPr>
                <w:noProof/>
                <w:webHidden/>
              </w:rPr>
              <w:fldChar w:fldCharType="begin"/>
            </w:r>
            <w:r>
              <w:rPr>
                <w:noProof/>
                <w:webHidden/>
              </w:rPr>
              <w:instrText xml:space="preserve"> PAGEREF _Toc111635685 \h </w:instrText>
            </w:r>
            <w:r>
              <w:rPr>
                <w:noProof/>
                <w:webHidden/>
              </w:rPr>
            </w:r>
            <w:r>
              <w:rPr>
                <w:noProof/>
                <w:webHidden/>
              </w:rPr>
              <w:fldChar w:fldCharType="separate"/>
            </w:r>
            <w:r w:rsidR="00F739D5">
              <w:rPr>
                <w:noProof/>
                <w:webHidden/>
              </w:rPr>
              <w:t>7</w:t>
            </w:r>
            <w:r>
              <w:rPr>
                <w:noProof/>
                <w:webHidden/>
              </w:rPr>
              <w:fldChar w:fldCharType="end"/>
            </w:r>
          </w:hyperlink>
        </w:p>
        <w:p w14:paraId="4B623F66" w14:textId="15921B62" w:rsidR="009427EA" w:rsidRDefault="009427EA">
          <w:pPr>
            <w:pStyle w:val="TOC2"/>
            <w:tabs>
              <w:tab w:val="left" w:pos="880"/>
              <w:tab w:val="right" w:leader="dot" w:pos="9350"/>
            </w:tabs>
            <w:rPr>
              <w:rFonts w:eastAsiaTheme="minorEastAsia"/>
              <w:noProof/>
              <w:lang w:val="en-AU" w:eastAsia="en-AU"/>
            </w:rPr>
          </w:pPr>
          <w:hyperlink w:anchor="_Toc111635686" w:history="1">
            <w:r w:rsidRPr="0014102C">
              <w:rPr>
                <w:rStyle w:val="Hyperlink"/>
                <w:rFonts w:cstheme="minorHAnsi"/>
                <w:noProof/>
              </w:rPr>
              <w:t>4.1</w:t>
            </w:r>
            <w:r>
              <w:rPr>
                <w:rFonts w:eastAsiaTheme="minorEastAsia"/>
                <w:noProof/>
                <w:lang w:val="en-AU" w:eastAsia="en-AU"/>
              </w:rPr>
              <w:tab/>
            </w:r>
            <w:r w:rsidRPr="0014102C">
              <w:rPr>
                <w:rStyle w:val="Hyperlink"/>
                <w:rFonts w:cstheme="minorHAnsi"/>
                <w:noProof/>
              </w:rPr>
              <w:t>Table Names and Descriptions</w:t>
            </w:r>
            <w:r>
              <w:rPr>
                <w:noProof/>
                <w:webHidden/>
              </w:rPr>
              <w:tab/>
            </w:r>
            <w:r>
              <w:rPr>
                <w:noProof/>
                <w:webHidden/>
              </w:rPr>
              <w:fldChar w:fldCharType="begin"/>
            </w:r>
            <w:r>
              <w:rPr>
                <w:noProof/>
                <w:webHidden/>
              </w:rPr>
              <w:instrText xml:space="preserve"> PAGEREF _Toc111635686 \h </w:instrText>
            </w:r>
            <w:r>
              <w:rPr>
                <w:noProof/>
                <w:webHidden/>
              </w:rPr>
            </w:r>
            <w:r>
              <w:rPr>
                <w:noProof/>
                <w:webHidden/>
              </w:rPr>
              <w:fldChar w:fldCharType="separate"/>
            </w:r>
            <w:r w:rsidR="00F739D5">
              <w:rPr>
                <w:noProof/>
                <w:webHidden/>
              </w:rPr>
              <w:t>7</w:t>
            </w:r>
            <w:r>
              <w:rPr>
                <w:noProof/>
                <w:webHidden/>
              </w:rPr>
              <w:fldChar w:fldCharType="end"/>
            </w:r>
          </w:hyperlink>
        </w:p>
        <w:p w14:paraId="132709CB" w14:textId="7B37CE72" w:rsidR="009427EA" w:rsidRDefault="009427EA">
          <w:pPr>
            <w:pStyle w:val="TOC2"/>
            <w:tabs>
              <w:tab w:val="left" w:pos="880"/>
              <w:tab w:val="right" w:leader="dot" w:pos="9350"/>
            </w:tabs>
            <w:rPr>
              <w:rFonts w:eastAsiaTheme="minorEastAsia"/>
              <w:noProof/>
              <w:lang w:val="en-AU" w:eastAsia="en-AU"/>
            </w:rPr>
          </w:pPr>
          <w:hyperlink w:anchor="_Toc111635687" w:history="1">
            <w:r w:rsidRPr="0014102C">
              <w:rPr>
                <w:rStyle w:val="Hyperlink"/>
                <w:rFonts w:cstheme="minorHAnsi"/>
                <w:noProof/>
              </w:rPr>
              <w:t>4.2</w:t>
            </w:r>
            <w:r>
              <w:rPr>
                <w:rFonts w:eastAsiaTheme="minorEastAsia"/>
                <w:noProof/>
                <w:lang w:val="en-AU" w:eastAsia="en-AU"/>
              </w:rPr>
              <w:tab/>
            </w:r>
            <w:r w:rsidRPr="0014102C">
              <w:rPr>
                <w:rStyle w:val="Hyperlink"/>
                <w:rFonts w:cstheme="minorHAnsi"/>
                <w:noProof/>
              </w:rPr>
              <w:t>Integrity Constraints</w:t>
            </w:r>
            <w:r>
              <w:rPr>
                <w:noProof/>
                <w:webHidden/>
              </w:rPr>
              <w:tab/>
            </w:r>
            <w:r>
              <w:rPr>
                <w:noProof/>
                <w:webHidden/>
              </w:rPr>
              <w:fldChar w:fldCharType="begin"/>
            </w:r>
            <w:r>
              <w:rPr>
                <w:noProof/>
                <w:webHidden/>
              </w:rPr>
              <w:instrText xml:space="preserve"> PAGEREF _Toc111635687 \h </w:instrText>
            </w:r>
            <w:r>
              <w:rPr>
                <w:noProof/>
                <w:webHidden/>
              </w:rPr>
            </w:r>
            <w:r>
              <w:rPr>
                <w:noProof/>
                <w:webHidden/>
              </w:rPr>
              <w:fldChar w:fldCharType="separate"/>
            </w:r>
            <w:r w:rsidR="00F739D5">
              <w:rPr>
                <w:noProof/>
                <w:webHidden/>
              </w:rPr>
              <w:t>7</w:t>
            </w:r>
            <w:r>
              <w:rPr>
                <w:noProof/>
                <w:webHidden/>
              </w:rPr>
              <w:fldChar w:fldCharType="end"/>
            </w:r>
          </w:hyperlink>
        </w:p>
        <w:p w14:paraId="5BAF6D23" w14:textId="104A9BD2" w:rsidR="009427EA" w:rsidRDefault="009427EA">
          <w:pPr>
            <w:pStyle w:val="TOC1"/>
            <w:tabs>
              <w:tab w:val="right" w:leader="dot" w:pos="9350"/>
            </w:tabs>
            <w:rPr>
              <w:rFonts w:eastAsiaTheme="minorEastAsia"/>
              <w:noProof/>
              <w:lang w:val="en-AU" w:eastAsia="en-AU"/>
            </w:rPr>
          </w:pPr>
          <w:hyperlink w:anchor="_Toc111635688" w:history="1">
            <w:r w:rsidRPr="0014102C">
              <w:rPr>
                <w:rStyle w:val="Hyperlink"/>
                <w:rFonts w:cstheme="minorHAnsi"/>
                <w:noProof/>
              </w:rPr>
              <w:t>Section 5 Reporting Requirements</w:t>
            </w:r>
            <w:r>
              <w:rPr>
                <w:noProof/>
                <w:webHidden/>
              </w:rPr>
              <w:tab/>
            </w:r>
            <w:r>
              <w:rPr>
                <w:noProof/>
                <w:webHidden/>
              </w:rPr>
              <w:fldChar w:fldCharType="begin"/>
            </w:r>
            <w:r>
              <w:rPr>
                <w:noProof/>
                <w:webHidden/>
              </w:rPr>
              <w:instrText xml:space="preserve"> PAGEREF _Toc111635688 \h </w:instrText>
            </w:r>
            <w:r>
              <w:rPr>
                <w:noProof/>
                <w:webHidden/>
              </w:rPr>
            </w:r>
            <w:r>
              <w:rPr>
                <w:noProof/>
                <w:webHidden/>
              </w:rPr>
              <w:fldChar w:fldCharType="separate"/>
            </w:r>
            <w:r w:rsidR="00F739D5">
              <w:rPr>
                <w:noProof/>
                <w:webHidden/>
              </w:rPr>
              <w:t>8</w:t>
            </w:r>
            <w:r>
              <w:rPr>
                <w:noProof/>
                <w:webHidden/>
              </w:rPr>
              <w:fldChar w:fldCharType="end"/>
            </w:r>
          </w:hyperlink>
        </w:p>
        <w:p w14:paraId="73FAC0FC" w14:textId="0DF6533B" w:rsidR="009427EA" w:rsidRDefault="009427EA">
          <w:pPr>
            <w:pStyle w:val="TOC1"/>
            <w:tabs>
              <w:tab w:val="right" w:leader="dot" w:pos="9350"/>
            </w:tabs>
            <w:rPr>
              <w:rFonts w:eastAsiaTheme="minorEastAsia"/>
              <w:noProof/>
              <w:lang w:val="en-AU" w:eastAsia="en-AU"/>
            </w:rPr>
          </w:pPr>
          <w:hyperlink w:anchor="_Toc111635689" w:history="1">
            <w:r w:rsidRPr="0014102C">
              <w:rPr>
                <w:rStyle w:val="Hyperlink"/>
                <w:rFonts w:cstheme="minorHAnsi"/>
                <w:noProof/>
              </w:rPr>
              <w:t>Section 6 References</w:t>
            </w:r>
            <w:r>
              <w:rPr>
                <w:noProof/>
                <w:webHidden/>
              </w:rPr>
              <w:tab/>
            </w:r>
            <w:r>
              <w:rPr>
                <w:noProof/>
                <w:webHidden/>
              </w:rPr>
              <w:fldChar w:fldCharType="begin"/>
            </w:r>
            <w:r>
              <w:rPr>
                <w:noProof/>
                <w:webHidden/>
              </w:rPr>
              <w:instrText xml:space="preserve"> PAGEREF _Toc111635689 \h </w:instrText>
            </w:r>
            <w:r>
              <w:rPr>
                <w:noProof/>
                <w:webHidden/>
              </w:rPr>
            </w:r>
            <w:r>
              <w:rPr>
                <w:noProof/>
                <w:webHidden/>
              </w:rPr>
              <w:fldChar w:fldCharType="separate"/>
            </w:r>
            <w:r w:rsidR="00F739D5">
              <w:rPr>
                <w:noProof/>
                <w:webHidden/>
              </w:rPr>
              <w:t>8</w:t>
            </w:r>
            <w:r>
              <w:rPr>
                <w:noProof/>
                <w:webHidden/>
              </w:rPr>
              <w:fldChar w:fldCharType="end"/>
            </w:r>
          </w:hyperlink>
        </w:p>
        <w:p w14:paraId="75CA8B9D" w14:textId="631EA9F6" w:rsidR="009427EA" w:rsidRDefault="009427EA">
          <w:pPr>
            <w:pStyle w:val="TOC1"/>
            <w:tabs>
              <w:tab w:val="right" w:leader="dot" w:pos="9350"/>
            </w:tabs>
            <w:rPr>
              <w:rFonts w:eastAsiaTheme="minorEastAsia"/>
              <w:noProof/>
              <w:lang w:val="en-AU" w:eastAsia="en-AU"/>
            </w:rPr>
          </w:pPr>
          <w:hyperlink w:anchor="_Toc111635690" w:history="1">
            <w:r w:rsidRPr="0014102C">
              <w:rPr>
                <w:rStyle w:val="Hyperlink"/>
                <w:rFonts w:cstheme="minorHAnsi"/>
                <w:noProof/>
              </w:rPr>
              <w:t>Section 7   Glossary</w:t>
            </w:r>
            <w:r>
              <w:rPr>
                <w:noProof/>
                <w:webHidden/>
              </w:rPr>
              <w:tab/>
            </w:r>
            <w:r>
              <w:rPr>
                <w:noProof/>
                <w:webHidden/>
              </w:rPr>
              <w:fldChar w:fldCharType="begin"/>
            </w:r>
            <w:r>
              <w:rPr>
                <w:noProof/>
                <w:webHidden/>
              </w:rPr>
              <w:instrText xml:space="preserve"> PAGEREF _Toc111635690 \h </w:instrText>
            </w:r>
            <w:r>
              <w:rPr>
                <w:noProof/>
                <w:webHidden/>
              </w:rPr>
            </w:r>
            <w:r>
              <w:rPr>
                <w:noProof/>
                <w:webHidden/>
              </w:rPr>
              <w:fldChar w:fldCharType="separate"/>
            </w:r>
            <w:r w:rsidR="00F739D5">
              <w:rPr>
                <w:noProof/>
                <w:webHidden/>
              </w:rPr>
              <w:t>8</w:t>
            </w:r>
            <w:r>
              <w:rPr>
                <w:noProof/>
                <w:webHidden/>
              </w:rPr>
              <w:fldChar w:fldCharType="end"/>
            </w:r>
          </w:hyperlink>
        </w:p>
        <w:p w14:paraId="765B00D7" w14:textId="6D2B2C22" w:rsidR="009427EA" w:rsidRDefault="009427EA">
          <w:pPr>
            <w:pStyle w:val="TOC1"/>
            <w:tabs>
              <w:tab w:val="right" w:leader="dot" w:pos="9350"/>
            </w:tabs>
            <w:rPr>
              <w:rFonts w:eastAsiaTheme="minorEastAsia"/>
              <w:noProof/>
              <w:lang w:val="en-AU" w:eastAsia="en-AU"/>
            </w:rPr>
          </w:pPr>
          <w:hyperlink w:anchor="_Toc111635691" w:history="1">
            <w:r w:rsidRPr="0014102C">
              <w:rPr>
                <w:rStyle w:val="Hyperlink"/>
                <w:rFonts w:cstheme="minorHAnsi"/>
                <w:noProof/>
              </w:rPr>
              <w:t>Section 8   Document Revision History</w:t>
            </w:r>
            <w:r>
              <w:rPr>
                <w:noProof/>
                <w:webHidden/>
              </w:rPr>
              <w:tab/>
            </w:r>
            <w:r>
              <w:rPr>
                <w:noProof/>
                <w:webHidden/>
              </w:rPr>
              <w:fldChar w:fldCharType="begin"/>
            </w:r>
            <w:r>
              <w:rPr>
                <w:noProof/>
                <w:webHidden/>
              </w:rPr>
              <w:instrText xml:space="preserve"> PAGEREF _Toc111635691 \h </w:instrText>
            </w:r>
            <w:r>
              <w:rPr>
                <w:noProof/>
                <w:webHidden/>
              </w:rPr>
            </w:r>
            <w:r>
              <w:rPr>
                <w:noProof/>
                <w:webHidden/>
              </w:rPr>
              <w:fldChar w:fldCharType="separate"/>
            </w:r>
            <w:r w:rsidR="00F739D5">
              <w:rPr>
                <w:noProof/>
                <w:webHidden/>
              </w:rPr>
              <w:t>8</w:t>
            </w:r>
            <w:r>
              <w:rPr>
                <w:noProof/>
                <w:webHidden/>
              </w:rPr>
              <w:fldChar w:fldCharType="end"/>
            </w:r>
          </w:hyperlink>
        </w:p>
        <w:p w14:paraId="1C3C2D39" w14:textId="0B2D7755" w:rsidR="009427EA" w:rsidRDefault="009427EA">
          <w:pPr>
            <w:pStyle w:val="TOC1"/>
            <w:tabs>
              <w:tab w:val="right" w:leader="dot" w:pos="9350"/>
            </w:tabs>
            <w:rPr>
              <w:rFonts w:eastAsiaTheme="minorEastAsia"/>
              <w:noProof/>
              <w:lang w:val="en-AU" w:eastAsia="en-AU"/>
            </w:rPr>
          </w:pPr>
          <w:hyperlink w:anchor="_Toc111635692" w:history="1">
            <w:r w:rsidRPr="0014102C">
              <w:rPr>
                <w:rStyle w:val="Hyperlink"/>
                <w:rFonts w:cstheme="minorHAnsi"/>
                <w:noProof/>
              </w:rPr>
              <w:t>Section 9   Appendices</w:t>
            </w:r>
            <w:r>
              <w:rPr>
                <w:noProof/>
                <w:webHidden/>
              </w:rPr>
              <w:tab/>
            </w:r>
            <w:r>
              <w:rPr>
                <w:noProof/>
                <w:webHidden/>
              </w:rPr>
              <w:fldChar w:fldCharType="begin"/>
            </w:r>
            <w:r>
              <w:rPr>
                <w:noProof/>
                <w:webHidden/>
              </w:rPr>
              <w:instrText xml:space="preserve"> PAGEREF _Toc111635692 \h </w:instrText>
            </w:r>
            <w:r>
              <w:rPr>
                <w:noProof/>
                <w:webHidden/>
              </w:rPr>
            </w:r>
            <w:r>
              <w:rPr>
                <w:noProof/>
                <w:webHidden/>
              </w:rPr>
              <w:fldChar w:fldCharType="separate"/>
            </w:r>
            <w:r w:rsidR="00F739D5">
              <w:rPr>
                <w:noProof/>
                <w:webHidden/>
              </w:rPr>
              <w:t>8</w:t>
            </w:r>
            <w:r>
              <w:rPr>
                <w:noProof/>
                <w:webHidden/>
              </w:rPr>
              <w:fldChar w:fldCharType="end"/>
            </w:r>
          </w:hyperlink>
        </w:p>
        <w:p w14:paraId="1EA9B779" w14:textId="4B9F9396" w:rsidR="004B219C" w:rsidRPr="00F51120" w:rsidRDefault="00811267">
          <w:pPr>
            <w:rPr>
              <w:rFonts w:cstheme="minorHAnsi"/>
              <w:rPrChange w:id="288" w:author="Rick Waldron" w:date="2022-07-27T16:26:00Z">
                <w:rPr>
                  <w:rFonts w:asciiTheme="majorHAnsi" w:eastAsiaTheme="majorEastAsia" w:hAnsiTheme="majorHAnsi" w:cstheme="majorBidi"/>
                  <w:b/>
                  <w:bCs/>
                  <w:sz w:val="28"/>
                  <w:szCs w:val="28"/>
                </w:rPr>
              </w:rPrChange>
            </w:rPr>
          </w:pPr>
          <w:r w:rsidRPr="005255C8">
            <w:rPr>
              <w:rFonts w:cstheme="minorHAnsi"/>
            </w:rPr>
            <w:fldChar w:fldCharType="end"/>
          </w:r>
        </w:p>
      </w:sdtContent>
    </w:sdt>
    <w:p w14:paraId="6FF06808" w14:textId="77777777" w:rsidR="00A90FAC" w:rsidRPr="005255C8" w:rsidRDefault="000C45DC" w:rsidP="008A2540">
      <w:pPr>
        <w:pStyle w:val="Heading1"/>
        <w:rPr>
          <w:rFonts w:asciiTheme="minorHAnsi" w:hAnsiTheme="minorHAnsi" w:cstheme="minorHAnsi"/>
          <w:rPrChange w:id="289" w:author="Rick Waldron" w:date="2022-07-27T16:26:00Z">
            <w:rPr/>
          </w:rPrChange>
        </w:rPr>
      </w:pPr>
      <w:bookmarkStart w:id="290" w:name="_Toc111635663"/>
      <w:r w:rsidRPr="005255C8">
        <w:rPr>
          <w:rFonts w:asciiTheme="minorHAnsi" w:hAnsiTheme="minorHAnsi" w:cstheme="minorHAnsi"/>
          <w:rPrChange w:id="291" w:author="Rick Waldron" w:date="2022-07-27T16:26:00Z">
            <w:rPr/>
          </w:rPrChange>
        </w:rPr>
        <w:lastRenderedPageBreak/>
        <w:t xml:space="preserve">Section </w:t>
      </w:r>
      <w:r w:rsidR="008A2540" w:rsidRPr="005255C8">
        <w:rPr>
          <w:rFonts w:asciiTheme="minorHAnsi" w:hAnsiTheme="minorHAnsi" w:cstheme="minorHAnsi"/>
          <w:rPrChange w:id="292" w:author="Rick Waldron" w:date="2022-07-27T16:26:00Z">
            <w:rPr/>
          </w:rPrChange>
        </w:rPr>
        <w:t>1 Purpose</w:t>
      </w:r>
      <w:bookmarkEnd w:id="290"/>
    </w:p>
    <w:p w14:paraId="74D3FB41" w14:textId="77777777" w:rsidR="00DD3EA7" w:rsidRPr="005255C8" w:rsidRDefault="00DD3EA7" w:rsidP="009427EA">
      <w:pPr>
        <w:spacing w:before="240"/>
        <w:rPr>
          <w:rFonts w:cstheme="minorHAnsi"/>
        </w:rPr>
      </w:pPr>
      <w:r w:rsidRPr="005255C8">
        <w:rPr>
          <w:rFonts w:cstheme="minorHAnsi"/>
        </w:rPr>
        <w:t xml:space="preserve">The purpose of the </w:t>
      </w:r>
      <w:r w:rsidR="004A06E7" w:rsidRPr="005255C8">
        <w:rPr>
          <w:rFonts w:cstheme="minorHAnsi"/>
        </w:rPr>
        <w:t>Software Requirement</w:t>
      </w:r>
      <w:r w:rsidRPr="005255C8">
        <w:rPr>
          <w:rFonts w:cstheme="minorHAnsi"/>
        </w:rPr>
        <w:t xml:space="preserve"> Specification is to describe the business requirements </w:t>
      </w:r>
      <w:r w:rsidR="00686DCF" w:rsidRPr="005255C8">
        <w:rPr>
          <w:rFonts w:cstheme="minorHAnsi"/>
        </w:rPr>
        <w:t>in detail</w:t>
      </w:r>
      <w:r w:rsidRPr="005255C8">
        <w:rPr>
          <w:rFonts w:cstheme="minorHAnsi"/>
        </w:rPr>
        <w:t xml:space="preserve">.  This document will establish the </w:t>
      </w:r>
      <w:r w:rsidR="00686DCF" w:rsidRPr="005255C8">
        <w:rPr>
          <w:rFonts w:cstheme="minorHAnsi"/>
        </w:rPr>
        <w:t xml:space="preserve">application </w:t>
      </w:r>
      <w:r w:rsidRPr="005255C8">
        <w:rPr>
          <w:rFonts w:cstheme="minorHAnsi"/>
        </w:rPr>
        <w:t xml:space="preserve">business </w:t>
      </w:r>
      <w:r w:rsidR="00686DCF" w:rsidRPr="005255C8">
        <w:rPr>
          <w:rFonts w:cstheme="minorHAnsi"/>
        </w:rPr>
        <w:t xml:space="preserve">requirements, business </w:t>
      </w:r>
      <w:r w:rsidRPr="005255C8">
        <w:rPr>
          <w:rFonts w:cstheme="minorHAnsi"/>
        </w:rPr>
        <w:t xml:space="preserve">processes, </w:t>
      </w:r>
      <w:r w:rsidR="00686DCF" w:rsidRPr="005255C8">
        <w:rPr>
          <w:rFonts w:cstheme="minorHAnsi"/>
        </w:rPr>
        <w:t>functional and data requirements</w:t>
      </w:r>
      <w:r w:rsidRPr="005255C8">
        <w:rPr>
          <w:rFonts w:cstheme="minorHAnsi"/>
        </w:rPr>
        <w:t>.  U</w:t>
      </w:r>
      <w:r w:rsidR="00BB1EAE" w:rsidRPr="005255C8">
        <w:rPr>
          <w:rFonts w:cstheme="minorHAnsi"/>
        </w:rPr>
        <w:t>pon completion of this document, this document will be used for designing the application.</w:t>
      </w:r>
    </w:p>
    <w:p w14:paraId="035AF2AA" w14:textId="77777777" w:rsidR="00A90FAC" w:rsidRPr="005255C8" w:rsidRDefault="00A90FAC" w:rsidP="008A2540">
      <w:pPr>
        <w:pStyle w:val="Heading1"/>
        <w:rPr>
          <w:rFonts w:asciiTheme="minorHAnsi" w:hAnsiTheme="minorHAnsi" w:cstheme="minorHAnsi"/>
          <w:rPrChange w:id="293" w:author="Rick Waldron" w:date="2022-07-27T16:26:00Z">
            <w:rPr/>
          </w:rPrChange>
        </w:rPr>
      </w:pPr>
      <w:bookmarkStart w:id="294" w:name="_Toc111635664"/>
      <w:r w:rsidRPr="005255C8">
        <w:rPr>
          <w:rFonts w:asciiTheme="minorHAnsi" w:hAnsiTheme="minorHAnsi" w:cstheme="minorHAnsi"/>
          <w:rPrChange w:id="295" w:author="Rick Waldron" w:date="2022-07-27T16:26:00Z">
            <w:rPr/>
          </w:rPrChange>
        </w:rPr>
        <w:t xml:space="preserve">Section </w:t>
      </w:r>
      <w:r w:rsidR="00700247" w:rsidRPr="005255C8">
        <w:rPr>
          <w:rFonts w:asciiTheme="minorHAnsi" w:hAnsiTheme="minorHAnsi" w:cstheme="minorHAnsi"/>
          <w:rPrChange w:id="296" w:author="Rick Waldron" w:date="2022-07-27T16:26:00Z">
            <w:rPr/>
          </w:rPrChange>
        </w:rPr>
        <w:t>2 Business Requirements</w:t>
      </w:r>
      <w:bookmarkEnd w:id="294"/>
    </w:p>
    <w:p w14:paraId="531C1596" w14:textId="77777777" w:rsidR="00700247" w:rsidRPr="005255C8" w:rsidRDefault="005F3980" w:rsidP="00700247">
      <w:pPr>
        <w:pStyle w:val="Heading2"/>
        <w:rPr>
          <w:rFonts w:asciiTheme="minorHAnsi" w:hAnsiTheme="minorHAnsi" w:cstheme="minorHAnsi"/>
          <w:rPrChange w:id="297" w:author="Rick Waldron" w:date="2022-07-27T16:26:00Z">
            <w:rPr/>
          </w:rPrChange>
        </w:rPr>
      </w:pPr>
      <w:bookmarkStart w:id="298" w:name="_Toc326593332"/>
      <w:bookmarkStart w:id="299" w:name="_Toc111635665"/>
      <w:r w:rsidRPr="005255C8">
        <w:rPr>
          <w:rFonts w:asciiTheme="minorHAnsi" w:hAnsiTheme="minorHAnsi" w:cstheme="minorHAnsi"/>
          <w:rPrChange w:id="300" w:author="Rick Waldron" w:date="2022-07-27T16:26:00Z">
            <w:rPr/>
          </w:rPrChange>
        </w:rPr>
        <w:t>2.1</w:t>
      </w:r>
      <w:r w:rsidR="00700247" w:rsidRPr="005255C8">
        <w:rPr>
          <w:rFonts w:asciiTheme="minorHAnsi" w:hAnsiTheme="minorHAnsi" w:cstheme="minorHAnsi"/>
          <w:rPrChange w:id="301" w:author="Rick Waldron" w:date="2022-07-27T16:26:00Z">
            <w:rPr/>
          </w:rPrChange>
        </w:rPr>
        <w:tab/>
        <w:t>Define Business Requirements</w:t>
      </w:r>
      <w:bookmarkEnd w:id="298"/>
      <w:bookmarkEnd w:id="299"/>
    </w:p>
    <w:p w14:paraId="7774ED50" w14:textId="2A22A02A" w:rsidR="00700247" w:rsidRPr="005255C8" w:rsidDel="005255C8" w:rsidRDefault="00700247" w:rsidP="00700247">
      <w:pPr>
        <w:ind w:left="720"/>
        <w:rPr>
          <w:del w:id="302" w:author="Rick Waldron" w:date="2022-07-27T16:22:00Z"/>
          <w:rFonts w:eastAsiaTheme="minorEastAsia" w:cstheme="minorHAnsi"/>
          <w:i/>
          <w:sz w:val="20"/>
          <w:szCs w:val="20"/>
          <w:rPrChange w:id="303" w:author="Rick Waldron" w:date="2022-07-27T16:26:00Z">
            <w:rPr>
              <w:del w:id="304" w:author="Rick Waldron" w:date="2022-07-27T16:22:00Z"/>
              <w:rFonts w:ascii="Arial" w:eastAsiaTheme="minorEastAsia" w:hAnsi="Arial" w:cs="Arial"/>
              <w:i/>
              <w:sz w:val="20"/>
              <w:szCs w:val="20"/>
            </w:rPr>
          </w:rPrChange>
        </w:rPr>
      </w:pPr>
      <w:del w:id="305" w:author="Rick Waldron" w:date="2022-07-27T16:22:00Z">
        <w:r w:rsidRPr="005255C8" w:rsidDel="005255C8">
          <w:rPr>
            <w:rFonts w:eastAsiaTheme="minorEastAsia" w:cstheme="minorHAnsi"/>
            <w:i/>
            <w:sz w:val="20"/>
            <w:szCs w:val="20"/>
            <w:rPrChange w:id="306" w:author="Rick Waldron" w:date="2022-07-27T16:26:00Z">
              <w:rPr>
                <w:rFonts w:ascii="Arial" w:eastAsiaTheme="minorEastAsia" w:hAnsi="Arial" w:cs="Arial"/>
                <w:i/>
                <w:sz w:val="20"/>
                <w:szCs w:val="20"/>
              </w:rPr>
            </w:rPrChange>
          </w:rPr>
          <w:delText>Specify the business requirements for the application. Business requirements are parts of the fully defined business process that will be automated by the application. Specify the priority of the business requirements; priority 1 must have; priority 2 – nice to have;</w:delText>
        </w:r>
      </w:del>
    </w:p>
    <w:p w14:paraId="5BC0FD63" w14:textId="5FD4E8C0" w:rsidR="00700247" w:rsidRPr="005255C8" w:rsidRDefault="005F3980" w:rsidP="00700247">
      <w:pPr>
        <w:pStyle w:val="Heading3"/>
        <w:rPr>
          <w:rFonts w:asciiTheme="minorHAnsi" w:hAnsiTheme="minorHAnsi" w:cstheme="minorHAnsi"/>
          <w:rPrChange w:id="307" w:author="Rick Waldron" w:date="2022-07-27T16:26:00Z">
            <w:rPr/>
          </w:rPrChange>
        </w:rPr>
      </w:pPr>
      <w:bookmarkStart w:id="308" w:name="_Toc326593333"/>
      <w:bookmarkStart w:id="309" w:name="_Toc111635666"/>
      <w:r w:rsidRPr="005255C8">
        <w:rPr>
          <w:rFonts w:asciiTheme="minorHAnsi" w:hAnsiTheme="minorHAnsi" w:cstheme="minorHAnsi"/>
          <w:rPrChange w:id="310" w:author="Rick Waldron" w:date="2022-07-27T16:26:00Z">
            <w:rPr/>
          </w:rPrChange>
        </w:rPr>
        <w:t>2.1</w:t>
      </w:r>
      <w:r w:rsidR="00700247" w:rsidRPr="005255C8">
        <w:rPr>
          <w:rFonts w:asciiTheme="minorHAnsi" w:hAnsiTheme="minorHAnsi" w:cstheme="minorHAnsi"/>
          <w:rPrChange w:id="311" w:author="Rick Waldron" w:date="2022-07-27T16:26:00Z">
            <w:rPr/>
          </w:rPrChange>
        </w:rPr>
        <w:t>.1</w:t>
      </w:r>
      <w:r w:rsidR="00700247" w:rsidRPr="005255C8">
        <w:rPr>
          <w:rFonts w:asciiTheme="minorHAnsi" w:hAnsiTheme="minorHAnsi" w:cstheme="minorHAnsi"/>
          <w:rPrChange w:id="312" w:author="Rick Waldron" w:date="2022-07-27T16:26:00Z">
            <w:rPr/>
          </w:rPrChange>
        </w:rPr>
        <w:tab/>
        <w:t xml:space="preserve">Business Area – </w:t>
      </w:r>
      <w:del w:id="313" w:author="Rick Waldron" w:date="2022-07-27T16:22:00Z">
        <w:r w:rsidR="00700247" w:rsidRPr="005255C8" w:rsidDel="005255C8">
          <w:rPr>
            <w:rFonts w:asciiTheme="minorHAnsi" w:hAnsiTheme="minorHAnsi" w:cstheme="minorHAnsi"/>
            <w:rPrChange w:id="314" w:author="Rick Waldron" w:date="2022-07-27T16:26:00Z">
              <w:rPr/>
            </w:rPrChange>
          </w:rPr>
          <w:delText>‘A’</w:delText>
        </w:r>
      </w:del>
      <w:bookmarkEnd w:id="308"/>
      <w:ins w:id="315" w:author="Rick Waldron" w:date="2022-07-27T16:25:00Z">
        <w:r w:rsidR="005255C8" w:rsidRPr="005255C8">
          <w:rPr>
            <w:rFonts w:asciiTheme="minorHAnsi" w:hAnsiTheme="minorHAnsi" w:cstheme="minorHAnsi"/>
            <w:rPrChange w:id="316" w:author="Rick Waldron" w:date="2022-07-27T16:26:00Z">
              <w:rPr/>
            </w:rPrChange>
          </w:rPr>
          <w:t>Exam marking</w:t>
        </w:r>
      </w:ins>
      <w:bookmarkEnd w:id="309"/>
    </w:p>
    <w:p w14:paraId="15C5AB64" w14:textId="099B4864" w:rsidR="00700247" w:rsidRPr="005255C8" w:rsidRDefault="00700247" w:rsidP="00700247">
      <w:pPr>
        <w:rPr>
          <w:rFonts w:cstheme="minorHAnsi"/>
          <w:b/>
          <w:sz w:val="20"/>
          <w:szCs w:val="20"/>
          <w:rPrChange w:id="317" w:author="Rick Waldron" w:date="2022-07-27T16:26:00Z">
            <w:rPr>
              <w:rFonts w:ascii="Arial" w:hAnsi="Arial" w:cs="Arial"/>
              <w:b/>
              <w:sz w:val="20"/>
              <w:szCs w:val="20"/>
            </w:rPr>
          </w:rPrChange>
        </w:rPr>
      </w:pPr>
      <w:r w:rsidRPr="005255C8">
        <w:rPr>
          <w:rFonts w:eastAsiaTheme="minorEastAsia" w:cstheme="minorHAnsi"/>
          <w:b/>
          <w:sz w:val="20"/>
          <w:szCs w:val="20"/>
          <w:rPrChange w:id="318" w:author="Rick Waldron" w:date="2022-07-27T16:26:00Z">
            <w:rPr>
              <w:rFonts w:ascii="Arial" w:eastAsiaTheme="minorEastAsia" w:hAnsi="Arial" w:cs="Arial"/>
              <w:b/>
              <w:sz w:val="20"/>
              <w:szCs w:val="20"/>
            </w:rPr>
          </w:rPrChange>
        </w:rPr>
        <w:tab/>
      </w:r>
      <w:r w:rsidRPr="005255C8">
        <w:rPr>
          <w:rFonts w:eastAsiaTheme="minorEastAsia" w:cstheme="minorHAnsi"/>
          <w:sz w:val="20"/>
          <w:szCs w:val="20"/>
          <w:rPrChange w:id="319" w:author="Rick Waldron" w:date="2022-07-27T16:26:00Z">
            <w:rPr>
              <w:rFonts w:ascii="Arial" w:eastAsiaTheme="minorEastAsia" w:hAnsi="Arial" w:cs="Arial"/>
              <w:sz w:val="20"/>
              <w:szCs w:val="20"/>
            </w:rPr>
          </w:rPrChange>
        </w:rPr>
        <w:t>Priority 1:</w:t>
      </w:r>
      <m:oMath>
        <m:r>
          <m:rPr>
            <m:sty m:val="bi"/>
          </m:rPr>
          <w:rPr>
            <w:rFonts w:ascii="Cambria Math" w:hAnsi="Cambria Math" w:cstheme="minorHAnsi"/>
            <w:sz w:val="20"/>
            <w:szCs w:val="20"/>
          </w:rPr>
          <m:t>⇒</m:t>
        </m:r>
      </m:oMath>
      <w:ins w:id="320" w:author="Rick Waldron" w:date="2022-07-27T16:23:00Z">
        <w:r w:rsidR="005255C8" w:rsidRPr="005255C8">
          <w:rPr>
            <w:rFonts w:eastAsiaTheme="minorEastAsia" w:cstheme="minorHAnsi"/>
            <w:b/>
            <w:sz w:val="20"/>
            <w:szCs w:val="20"/>
            <w:rPrChange w:id="321" w:author="Rick Waldron" w:date="2022-07-27T16:26:00Z">
              <w:rPr>
                <w:rFonts w:ascii="Arial" w:eastAsiaTheme="minorEastAsia" w:hAnsi="Arial" w:cs="Arial"/>
                <w:b/>
                <w:sz w:val="20"/>
                <w:szCs w:val="20"/>
              </w:rPr>
            </w:rPrChange>
          </w:rPr>
          <w:t xml:space="preserve">Application should be </w:t>
        </w:r>
      </w:ins>
      <w:ins w:id="322" w:author="Rick Waldron" w:date="2022-07-27T16:25:00Z">
        <w:r w:rsidR="005255C8" w:rsidRPr="005255C8">
          <w:rPr>
            <w:rFonts w:eastAsiaTheme="minorEastAsia" w:cstheme="minorHAnsi"/>
            <w:b/>
            <w:sz w:val="20"/>
            <w:szCs w:val="20"/>
            <w:rPrChange w:id="323" w:author="Rick Waldron" w:date="2022-07-27T16:26:00Z">
              <w:rPr>
                <w:rFonts w:ascii="Arial" w:eastAsiaTheme="minorEastAsia" w:hAnsi="Arial" w:cs="Arial"/>
                <w:b/>
                <w:sz w:val="20"/>
                <w:szCs w:val="20"/>
              </w:rPr>
            </w:rPrChange>
          </w:rPr>
          <w:t>user-friendly and appealing to all teachers</w:t>
        </w:r>
      </w:ins>
    </w:p>
    <w:p w14:paraId="5B4CC86F" w14:textId="25F56486" w:rsidR="00700247" w:rsidRPr="005255C8" w:rsidRDefault="00700247" w:rsidP="00700247">
      <w:pPr>
        <w:pStyle w:val="ListParagraph"/>
        <w:ind w:left="0"/>
        <w:rPr>
          <w:rFonts w:eastAsiaTheme="minorEastAsia" w:cstheme="minorHAnsi"/>
          <w:b/>
          <w:sz w:val="20"/>
          <w:szCs w:val="20"/>
          <w:rPrChange w:id="324" w:author="Rick Waldron" w:date="2022-07-27T16:26:00Z">
            <w:rPr>
              <w:rFonts w:ascii="Arial" w:eastAsiaTheme="minorEastAsia" w:hAnsi="Arial" w:cs="Arial"/>
              <w:b/>
              <w:sz w:val="20"/>
              <w:szCs w:val="20"/>
            </w:rPr>
          </w:rPrChange>
        </w:rPr>
      </w:pPr>
      <w:r w:rsidRPr="005255C8">
        <w:rPr>
          <w:rFonts w:cstheme="minorHAnsi"/>
          <w:sz w:val="20"/>
          <w:szCs w:val="20"/>
          <w:rPrChange w:id="325" w:author="Rick Waldron" w:date="2022-07-27T16:26:00Z">
            <w:rPr>
              <w:rFonts w:ascii="Arial Black" w:hAnsi="Arial Black" w:cs="Arial"/>
              <w:sz w:val="20"/>
              <w:szCs w:val="20"/>
            </w:rPr>
          </w:rPrChange>
        </w:rPr>
        <w:tab/>
      </w:r>
      <w:r w:rsidRPr="005255C8">
        <w:rPr>
          <w:rFonts w:eastAsiaTheme="minorEastAsia" w:cstheme="minorHAnsi"/>
          <w:sz w:val="20"/>
          <w:szCs w:val="20"/>
          <w:rPrChange w:id="326" w:author="Rick Waldron" w:date="2022-07-27T16:26:00Z">
            <w:rPr>
              <w:rFonts w:ascii="Arial" w:eastAsiaTheme="minorEastAsia" w:hAnsi="Arial" w:cs="Arial"/>
              <w:sz w:val="20"/>
              <w:szCs w:val="20"/>
            </w:rPr>
          </w:rPrChange>
        </w:rPr>
        <w:t>Priority 2:</w:t>
      </w:r>
      <m:oMath>
        <m:r>
          <m:rPr>
            <m:sty m:val="bi"/>
          </m:rPr>
          <w:rPr>
            <w:rFonts w:ascii="Cambria Math" w:hAnsi="Cambria Math" w:cstheme="minorHAnsi"/>
            <w:sz w:val="20"/>
            <w:szCs w:val="20"/>
          </w:rPr>
          <m:t>⇒</m:t>
        </m:r>
      </m:oMath>
      <w:ins w:id="327" w:author="Rick Waldron" w:date="2022-07-27T16:23:00Z">
        <w:r w:rsidR="005255C8" w:rsidRPr="005255C8">
          <w:rPr>
            <w:rFonts w:eastAsiaTheme="minorEastAsia" w:cstheme="minorHAnsi"/>
            <w:b/>
            <w:sz w:val="20"/>
            <w:szCs w:val="20"/>
            <w:rPrChange w:id="328" w:author="Rick Waldron" w:date="2022-07-27T16:26:00Z">
              <w:rPr>
                <w:rFonts w:ascii="Arial" w:eastAsiaTheme="minorEastAsia" w:hAnsi="Arial" w:cs="Arial"/>
                <w:b/>
                <w:sz w:val="20"/>
                <w:szCs w:val="20"/>
              </w:rPr>
            </w:rPrChange>
          </w:rPr>
          <w:t>Application should save time over current processes</w:t>
        </w:r>
      </w:ins>
    </w:p>
    <w:p w14:paraId="2BB23181" w14:textId="4BFB4FC1" w:rsidR="00700247" w:rsidRPr="005255C8" w:rsidRDefault="005F3980" w:rsidP="00700247">
      <w:pPr>
        <w:pStyle w:val="Heading3"/>
        <w:rPr>
          <w:rFonts w:asciiTheme="minorHAnsi" w:hAnsiTheme="minorHAnsi" w:cstheme="minorHAnsi"/>
          <w:rPrChange w:id="329" w:author="Rick Waldron" w:date="2022-07-27T16:26:00Z">
            <w:rPr/>
          </w:rPrChange>
        </w:rPr>
      </w:pPr>
      <w:bookmarkStart w:id="330" w:name="_Toc326593334"/>
      <w:bookmarkStart w:id="331" w:name="_Toc111635667"/>
      <w:r w:rsidRPr="005255C8">
        <w:rPr>
          <w:rFonts w:asciiTheme="minorHAnsi" w:hAnsiTheme="minorHAnsi" w:cstheme="minorHAnsi"/>
          <w:rPrChange w:id="332" w:author="Rick Waldron" w:date="2022-07-27T16:26:00Z">
            <w:rPr/>
          </w:rPrChange>
        </w:rPr>
        <w:t>2.1</w:t>
      </w:r>
      <w:r w:rsidR="00700247" w:rsidRPr="005255C8">
        <w:rPr>
          <w:rFonts w:asciiTheme="minorHAnsi" w:hAnsiTheme="minorHAnsi" w:cstheme="minorHAnsi"/>
          <w:rPrChange w:id="333" w:author="Rick Waldron" w:date="2022-07-27T16:26:00Z">
            <w:rPr/>
          </w:rPrChange>
        </w:rPr>
        <w:t>.2</w:t>
      </w:r>
      <w:r w:rsidR="00700247" w:rsidRPr="005255C8">
        <w:rPr>
          <w:rFonts w:asciiTheme="minorHAnsi" w:hAnsiTheme="minorHAnsi" w:cstheme="minorHAnsi"/>
          <w:rPrChange w:id="334" w:author="Rick Waldron" w:date="2022-07-27T16:26:00Z">
            <w:rPr/>
          </w:rPrChange>
        </w:rPr>
        <w:tab/>
        <w:t xml:space="preserve">Business Area – </w:t>
      </w:r>
      <w:del w:id="335" w:author="Rick Waldron" w:date="2022-07-27T16:23:00Z">
        <w:r w:rsidR="00700247" w:rsidRPr="005255C8" w:rsidDel="005255C8">
          <w:rPr>
            <w:rFonts w:asciiTheme="minorHAnsi" w:hAnsiTheme="minorHAnsi" w:cstheme="minorHAnsi"/>
            <w:rPrChange w:id="336" w:author="Rick Waldron" w:date="2022-07-27T16:26:00Z">
              <w:rPr/>
            </w:rPrChange>
          </w:rPr>
          <w:delText>‘B’</w:delText>
        </w:r>
      </w:del>
      <w:bookmarkEnd w:id="330"/>
      <w:ins w:id="337" w:author="Rick Waldron" w:date="2022-07-27T16:25:00Z">
        <w:r w:rsidR="005255C8" w:rsidRPr="005255C8">
          <w:rPr>
            <w:rFonts w:asciiTheme="minorHAnsi" w:hAnsiTheme="minorHAnsi" w:cstheme="minorHAnsi"/>
            <w:rPrChange w:id="338" w:author="Rick Waldron" w:date="2022-07-27T16:26:00Z">
              <w:rPr/>
            </w:rPrChange>
          </w:rPr>
          <w:t>Exam feedback</w:t>
        </w:r>
      </w:ins>
      <w:bookmarkEnd w:id="331"/>
    </w:p>
    <w:p w14:paraId="6E21D9E8" w14:textId="4D18D09C" w:rsidR="00700247" w:rsidRPr="005255C8" w:rsidRDefault="00700247" w:rsidP="00700247">
      <w:pPr>
        <w:rPr>
          <w:rFonts w:cstheme="minorHAnsi"/>
          <w:b/>
          <w:sz w:val="20"/>
          <w:szCs w:val="20"/>
          <w:rPrChange w:id="339" w:author="Rick Waldron" w:date="2022-07-27T16:26:00Z">
            <w:rPr>
              <w:rFonts w:ascii="Arial" w:hAnsi="Arial" w:cs="Arial"/>
              <w:b/>
              <w:sz w:val="20"/>
              <w:szCs w:val="20"/>
            </w:rPr>
          </w:rPrChange>
        </w:rPr>
      </w:pPr>
      <w:r w:rsidRPr="005255C8">
        <w:rPr>
          <w:rFonts w:eastAsiaTheme="minorEastAsia" w:cstheme="minorHAnsi"/>
          <w:b/>
          <w:sz w:val="20"/>
          <w:szCs w:val="20"/>
          <w:rPrChange w:id="340" w:author="Rick Waldron" w:date="2022-07-27T16:26:00Z">
            <w:rPr>
              <w:rFonts w:ascii="Arial" w:eastAsiaTheme="minorEastAsia" w:hAnsi="Arial" w:cs="Arial"/>
              <w:b/>
              <w:sz w:val="20"/>
              <w:szCs w:val="20"/>
            </w:rPr>
          </w:rPrChange>
        </w:rPr>
        <w:tab/>
      </w:r>
      <w:r w:rsidRPr="005255C8">
        <w:rPr>
          <w:rFonts w:eastAsiaTheme="minorEastAsia" w:cstheme="minorHAnsi"/>
          <w:sz w:val="20"/>
          <w:szCs w:val="20"/>
          <w:rPrChange w:id="341" w:author="Rick Waldron" w:date="2022-07-27T16:26:00Z">
            <w:rPr>
              <w:rFonts w:ascii="Arial" w:eastAsiaTheme="minorEastAsia" w:hAnsi="Arial" w:cs="Arial"/>
              <w:sz w:val="20"/>
              <w:szCs w:val="20"/>
            </w:rPr>
          </w:rPrChange>
        </w:rPr>
        <w:t>Priority 1:</w:t>
      </w:r>
      <m:oMath>
        <m:r>
          <m:rPr>
            <m:sty m:val="bi"/>
          </m:rPr>
          <w:rPr>
            <w:rFonts w:ascii="Cambria Math" w:hAnsi="Cambria Math" w:cstheme="minorHAnsi"/>
            <w:sz w:val="20"/>
            <w:szCs w:val="20"/>
          </w:rPr>
          <m:t>⇒</m:t>
        </m:r>
      </m:oMath>
      <w:ins w:id="342" w:author="Rick Waldron" w:date="2022-07-27T16:25:00Z">
        <w:r w:rsidR="005255C8" w:rsidRPr="005255C8">
          <w:rPr>
            <w:rFonts w:eastAsiaTheme="minorEastAsia" w:cstheme="minorHAnsi"/>
            <w:b/>
            <w:sz w:val="20"/>
            <w:szCs w:val="20"/>
            <w:rPrChange w:id="343" w:author="Rick Waldron" w:date="2022-07-27T16:26:00Z">
              <w:rPr>
                <w:rFonts w:ascii="Arial" w:eastAsiaTheme="minorEastAsia" w:hAnsi="Arial" w:cs="Arial"/>
                <w:b/>
                <w:sz w:val="20"/>
                <w:szCs w:val="20"/>
              </w:rPr>
            </w:rPrChange>
          </w:rPr>
          <w:t>Applica</w:t>
        </w:r>
      </w:ins>
      <w:proofErr w:type="spellStart"/>
      <w:ins w:id="344" w:author="Rick Waldron" w:date="2022-07-27T16:26:00Z">
        <w:r w:rsidR="005255C8" w:rsidRPr="005255C8">
          <w:rPr>
            <w:rFonts w:eastAsiaTheme="minorEastAsia" w:cstheme="minorHAnsi"/>
            <w:b/>
            <w:sz w:val="20"/>
            <w:szCs w:val="20"/>
            <w:rPrChange w:id="345" w:author="Rick Waldron" w:date="2022-07-27T16:26:00Z">
              <w:rPr>
                <w:rFonts w:ascii="Arial" w:eastAsiaTheme="minorEastAsia" w:hAnsi="Arial" w:cs="Arial"/>
                <w:b/>
                <w:sz w:val="20"/>
                <w:szCs w:val="20"/>
              </w:rPr>
            </w:rPrChange>
          </w:rPr>
          <w:t>tion</w:t>
        </w:r>
        <w:proofErr w:type="spellEnd"/>
        <w:r w:rsidR="005255C8" w:rsidRPr="005255C8">
          <w:rPr>
            <w:rFonts w:eastAsiaTheme="minorEastAsia" w:cstheme="minorHAnsi"/>
            <w:b/>
            <w:sz w:val="20"/>
            <w:szCs w:val="20"/>
            <w:rPrChange w:id="346" w:author="Rick Waldron" w:date="2022-07-27T16:26:00Z">
              <w:rPr>
                <w:rFonts w:ascii="Arial" w:eastAsiaTheme="minorEastAsia" w:hAnsi="Arial" w:cs="Arial"/>
                <w:b/>
                <w:sz w:val="20"/>
                <w:szCs w:val="20"/>
              </w:rPr>
            </w:rPrChange>
          </w:rPr>
          <w:t xml:space="preserve"> should provide </w:t>
        </w:r>
      </w:ins>
      <w:ins w:id="347" w:author="Rick Waldron" w:date="2022-07-27T16:28:00Z">
        <w:r w:rsidR="000419C7">
          <w:rPr>
            <w:rFonts w:eastAsiaTheme="minorEastAsia" w:cstheme="minorHAnsi"/>
            <w:b/>
            <w:sz w:val="20"/>
            <w:szCs w:val="20"/>
          </w:rPr>
          <w:t>a</w:t>
        </w:r>
      </w:ins>
      <w:ins w:id="348" w:author="Rick Waldron" w:date="2022-07-27T16:24:00Z">
        <w:r w:rsidR="005255C8" w:rsidRPr="005255C8">
          <w:rPr>
            <w:rFonts w:eastAsiaTheme="minorEastAsia" w:cstheme="minorHAnsi"/>
            <w:b/>
            <w:sz w:val="20"/>
            <w:szCs w:val="20"/>
            <w:rPrChange w:id="349" w:author="Rick Waldron" w:date="2022-07-27T16:26:00Z">
              <w:rPr>
                <w:rFonts w:ascii="Arial" w:eastAsiaTheme="minorEastAsia" w:hAnsi="Arial" w:cs="Arial"/>
                <w:b/>
                <w:sz w:val="20"/>
                <w:szCs w:val="20"/>
              </w:rPr>
            </w:rPrChange>
          </w:rPr>
          <w:t>utomated feedback for students</w:t>
        </w:r>
      </w:ins>
    </w:p>
    <w:p w14:paraId="23B19464" w14:textId="716748B1" w:rsidR="00BB1EAE" w:rsidRPr="005255C8" w:rsidRDefault="00700247" w:rsidP="00700247">
      <w:pPr>
        <w:pStyle w:val="ListParagraph"/>
        <w:ind w:left="0"/>
        <w:rPr>
          <w:rFonts w:eastAsiaTheme="minorEastAsia" w:cstheme="minorHAnsi"/>
          <w:b/>
          <w:sz w:val="20"/>
          <w:szCs w:val="20"/>
          <w:rPrChange w:id="350" w:author="Rick Waldron" w:date="2022-07-27T16:26:00Z">
            <w:rPr>
              <w:rFonts w:ascii="Arial" w:eastAsiaTheme="minorEastAsia" w:hAnsi="Arial" w:cs="Arial"/>
              <w:b/>
              <w:sz w:val="20"/>
              <w:szCs w:val="20"/>
            </w:rPr>
          </w:rPrChange>
        </w:rPr>
      </w:pPr>
      <w:r w:rsidRPr="005255C8">
        <w:rPr>
          <w:rFonts w:cstheme="minorHAnsi"/>
          <w:sz w:val="20"/>
          <w:szCs w:val="20"/>
          <w:rPrChange w:id="351" w:author="Rick Waldron" w:date="2022-07-27T16:26:00Z">
            <w:rPr>
              <w:rFonts w:ascii="Arial Black" w:hAnsi="Arial Black" w:cs="Arial"/>
              <w:sz w:val="20"/>
              <w:szCs w:val="20"/>
            </w:rPr>
          </w:rPrChange>
        </w:rPr>
        <w:tab/>
      </w:r>
      <w:r w:rsidRPr="005255C8">
        <w:rPr>
          <w:rFonts w:eastAsiaTheme="minorEastAsia" w:cstheme="minorHAnsi"/>
          <w:sz w:val="20"/>
          <w:szCs w:val="20"/>
          <w:rPrChange w:id="352" w:author="Rick Waldron" w:date="2022-07-27T16:26:00Z">
            <w:rPr>
              <w:rFonts w:ascii="Arial" w:eastAsiaTheme="minorEastAsia" w:hAnsi="Arial" w:cs="Arial"/>
              <w:sz w:val="20"/>
              <w:szCs w:val="20"/>
            </w:rPr>
          </w:rPrChange>
        </w:rPr>
        <w:t>Priority 2:</w:t>
      </w:r>
      <m:oMath>
        <m:r>
          <m:rPr>
            <m:sty m:val="bi"/>
          </m:rPr>
          <w:rPr>
            <w:rFonts w:ascii="Cambria Math" w:hAnsi="Cambria Math" w:cstheme="minorHAnsi"/>
            <w:sz w:val="20"/>
            <w:szCs w:val="20"/>
          </w:rPr>
          <m:t>⇒</m:t>
        </m:r>
      </m:oMath>
      <w:ins w:id="353" w:author="Rick Waldron" w:date="2022-07-27T16:26:00Z">
        <w:r w:rsidR="005255C8" w:rsidRPr="005255C8">
          <w:rPr>
            <w:rFonts w:eastAsiaTheme="minorEastAsia" w:cstheme="minorHAnsi"/>
            <w:b/>
            <w:sz w:val="20"/>
            <w:szCs w:val="20"/>
            <w:rPrChange w:id="354" w:author="Rick Waldron" w:date="2022-07-27T16:26:00Z">
              <w:rPr>
                <w:rFonts w:ascii="Arial" w:eastAsiaTheme="minorEastAsia" w:hAnsi="Arial" w:cs="Arial"/>
                <w:b/>
                <w:sz w:val="20"/>
                <w:szCs w:val="20"/>
              </w:rPr>
            </w:rPrChange>
          </w:rPr>
          <w:t>Application should provide an e</w:t>
        </w:r>
      </w:ins>
      <w:ins w:id="355" w:author="Rick Waldron" w:date="2022-07-27T16:24:00Z">
        <w:r w:rsidR="005255C8" w:rsidRPr="005255C8">
          <w:rPr>
            <w:rFonts w:eastAsiaTheme="minorEastAsia" w:cstheme="minorHAnsi"/>
            <w:b/>
            <w:sz w:val="20"/>
            <w:szCs w:val="20"/>
            <w:rPrChange w:id="356" w:author="Rick Waldron" w:date="2022-07-27T16:26:00Z">
              <w:rPr>
                <w:rFonts w:ascii="Arial" w:eastAsiaTheme="minorEastAsia" w:hAnsi="Arial" w:cs="Arial"/>
                <w:b/>
                <w:sz w:val="20"/>
                <w:szCs w:val="20"/>
              </w:rPr>
            </w:rPrChange>
          </w:rPr>
          <w:t>xam summary for teachers</w:t>
        </w:r>
      </w:ins>
    </w:p>
    <w:p w14:paraId="6E968496" w14:textId="77777777" w:rsidR="004A06E7" w:rsidRPr="005255C8" w:rsidRDefault="005F3980" w:rsidP="008A2540">
      <w:pPr>
        <w:pStyle w:val="Heading2"/>
        <w:rPr>
          <w:rFonts w:asciiTheme="minorHAnsi" w:hAnsiTheme="minorHAnsi" w:cstheme="minorHAnsi"/>
          <w:rPrChange w:id="357" w:author="Rick Waldron" w:date="2022-07-27T16:26:00Z">
            <w:rPr/>
          </w:rPrChange>
        </w:rPr>
      </w:pPr>
      <w:bookmarkStart w:id="358" w:name="_Toc111635668"/>
      <w:r w:rsidRPr="005255C8">
        <w:rPr>
          <w:rFonts w:asciiTheme="minorHAnsi" w:hAnsiTheme="minorHAnsi" w:cstheme="minorHAnsi"/>
          <w:rPrChange w:id="359" w:author="Rick Waldron" w:date="2022-07-27T16:26:00Z">
            <w:rPr/>
          </w:rPrChange>
        </w:rPr>
        <w:t>2.2</w:t>
      </w:r>
      <w:r w:rsidR="00E31610" w:rsidRPr="005255C8">
        <w:rPr>
          <w:rFonts w:asciiTheme="minorHAnsi" w:hAnsiTheme="minorHAnsi" w:cstheme="minorHAnsi"/>
          <w:rPrChange w:id="360" w:author="Rick Waldron" w:date="2022-07-27T16:26:00Z">
            <w:rPr/>
          </w:rPrChange>
        </w:rPr>
        <w:tab/>
        <w:t xml:space="preserve">Business Process </w:t>
      </w:r>
      <w:r w:rsidR="004A06E7" w:rsidRPr="005255C8">
        <w:rPr>
          <w:rFonts w:asciiTheme="minorHAnsi" w:hAnsiTheme="minorHAnsi" w:cstheme="minorHAnsi"/>
          <w:rPrChange w:id="361" w:author="Rick Waldron" w:date="2022-07-27T16:26:00Z">
            <w:rPr/>
          </w:rPrChange>
        </w:rPr>
        <w:t>Model</w:t>
      </w:r>
      <w:bookmarkEnd w:id="358"/>
    </w:p>
    <w:p w14:paraId="1F695A8B" w14:textId="77777777" w:rsidR="00A90FAC" w:rsidRPr="005255C8" w:rsidDel="005255C8" w:rsidRDefault="005F3980" w:rsidP="004A06E7">
      <w:pPr>
        <w:pStyle w:val="Heading3"/>
        <w:rPr>
          <w:del w:id="362" w:author="Rick Waldron" w:date="2022-07-27T16:27:00Z"/>
          <w:rFonts w:asciiTheme="minorHAnsi" w:hAnsiTheme="minorHAnsi" w:cstheme="minorHAnsi"/>
          <w:rPrChange w:id="363" w:author="Rick Waldron" w:date="2022-07-27T16:26:00Z">
            <w:rPr>
              <w:del w:id="364" w:author="Rick Waldron" w:date="2022-07-27T16:27:00Z"/>
            </w:rPr>
          </w:rPrChange>
        </w:rPr>
      </w:pPr>
      <w:bookmarkStart w:id="365" w:name="_Toc111635669"/>
      <w:r w:rsidRPr="005255C8">
        <w:rPr>
          <w:rFonts w:asciiTheme="minorHAnsi" w:hAnsiTheme="minorHAnsi" w:cstheme="minorHAnsi"/>
          <w:b w:val="0"/>
          <w:bCs w:val="0"/>
          <w:rPrChange w:id="366" w:author="Rick Waldron" w:date="2022-07-27T16:26:00Z">
            <w:rPr>
              <w:b w:val="0"/>
              <w:bCs w:val="0"/>
            </w:rPr>
          </w:rPrChange>
        </w:rPr>
        <w:t>2.2</w:t>
      </w:r>
      <w:r w:rsidR="004A06E7" w:rsidRPr="005255C8">
        <w:rPr>
          <w:rFonts w:asciiTheme="minorHAnsi" w:hAnsiTheme="minorHAnsi" w:cstheme="minorHAnsi"/>
          <w:b w:val="0"/>
          <w:bCs w:val="0"/>
          <w:rPrChange w:id="367" w:author="Rick Waldron" w:date="2022-07-27T16:26:00Z">
            <w:rPr>
              <w:b w:val="0"/>
              <w:bCs w:val="0"/>
            </w:rPr>
          </w:rPrChange>
        </w:rPr>
        <w:t>.1</w:t>
      </w:r>
      <w:r w:rsidR="004A06E7" w:rsidRPr="005255C8">
        <w:rPr>
          <w:rFonts w:asciiTheme="minorHAnsi" w:hAnsiTheme="minorHAnsi" w:cstheme="minorHAnsi"/>
          <w:b w:val="0"/>
          <w:bCs w:val="0"/>
          <w:rPrChange w:id="368" w:author="Rick Waldron" w:date="2022-07-27T16:26:00Z">
            <w:rPr>
              <w:b w:val="0"/>
              <w:bCs w:val="0"/>
            </w:rPr>
          </w:rPrChange>
        </w:rPr>
        <w:tab/>
        <w:t xml:space="preserve">Business Process </w:t>
      </w:r>
      <w:r w:rsidR="00E31610" w:rsidRPr="005255C8">
        <w:rPr>
          <w:rFonts w:asciiTheme="minorHAnsi" w:hAnsiTheme="minorHAnsi" w:cstheme="minorHAnsi"/>
          <w:b w:val="0"/>
          <w:bCs w:val="0"/>
          <w:rPrChange w:id="369" w:author="Rick Waldron" w:date="2022-07-27T16:26:00Z">
            <w:rPr>
              <w:b w:val="0"/>
              <w:bCs w:val="0"/>
            </w:rPr>
          </w:rPrChange>
        </w:rPr>
        <w:t>Definitions</w:t>
      </w:r>
      <w:bookmarkEnd w:id="365"/>
    </w:p>
    <w:p w14:paraId="27C33747" w14:textId="77777777" w:rsidR="00A90FAC" w:rsidRPr="005255C8" w:rsidRDefault="00A90FAC">
      <w:pPr>
        <w:pStyle w:val="Heading3"/>
        <w:rPr>
          <w:b w:val="0"/>
          <w:rPrChange w:id="370" w:author="Rick Waldron" w:date="2022-07-27T16:26:00Z">
            <w:rPr>
              <w:rFonts w:ascii="Arial" w:hAnsi="Arial" w:cs="Arial"/>
              <w:b/>
            </w:rPr>
          </w:rPrChange>
        </w:rPr>
        <w:pPrChange w:id="371" w:author="Rick Waldron" w:date="2022-07-27T16:27:00Z">
          <w:pPr>
            <w:pStyle w:val="ListParagraph"/>
            <w:ind w:left="0"/>
          </w:pPr>
        </w:pPrChange>
      </w:pPr>
    </w:p>
    <w:p w14:paraId="072C5BCA" w14:textId="6DABC15B" w:rsidR="00A90FAC" w:rsidRPr="005255C8" w:rsidDel="005255C8" w:rsidRDefault="00CC190B" w:rsidP="00A90FAC">
      <w:pPr>
        <w:pStyle w:val="ListParagraph"/>
        <w:rPr>
          <w:del w:id="372" w:author="Rick Waldron" w:date="2022-07-27T16:25:00Z"/>
          <w:rFonts w:eastAsiaTheme="minorEastAsia" w:cstheme="minorHAnsi"/>
          <w:i/>
          <w:sz w:val="20"/>
          <w:szCs w:val="20"/>
          <w:rPrChange w:id="373" w:author="Rick Waldron" w:date="2022-07-27T16:26:00Z">
            <w:rPr>
              <w:del w:id="374" w:author="Rick Waldron" w:date="2022-07-27T16:25:00Z"/>
              <w:rFonts w:ascii="Arial" w:eastAsiaTheme="minorEastAsia" w:hAnsi="Arial" w:cs="Arial"/>
              <w:i/>
              <w:sz w:val="20"/>
              <w:szCs w:val="20"/>
            </w:rPr>
          </w:rPrChange>
        </w:rPr>
      </w:pPr>
      <w:del w:id="375" w:author="Rick Waldron" w:date="2022-07-27T16:25:00Z">
        <w:r w:rsidRPr="005255C8" w:rsidDel="005255C8">
          <w:rPr>
            <w:rFonts w:cstheme="minorHAnsi"/>
            <w:i/>
            <w:sz w:val="20"/>
            <w:szCs w:val="20"/>
            <w:rPrChange w:id="376" w:author="Rick Waldron" w:date="2022-07-27T16:26:00Z">
              <w:rPr>
                <w:rFonts w:ascii="Arial" w:hAnsi="Arial" w:cs="Arial"/>
                <w:i/>
                <w:sz w:val="20"/>
                <w:szCs w:val="20"/>
              </w:rPr>
            </w:rPrChange>
          </w:rPr>
          <w:delText xml:space="preserve">Identify and </w:delText>
        </w:r>
        <w:r w:rsidR="00CE422B" w:rsidRPr="005255C8" w:rsidDel="005255C8">
          <w:rPr>
            <w:rFonts w:cstheme="minorHAnsi"/>
            <w:i/>
            <w:sz w:val="20"/>
            <w:szCs w:val="20"/>
            <w:rPrChange w:id="377" w:author="Rick Waldron" w:date="2022-07-27T16:26:00Z">
              <w:rPr>
                <w:rFonts w:ascii="Arial" w:hAnsi="Arial" w:cs="Arial"/>
                <w:i/>
                <w:sz w:val="20"/>
                <w:szCs w:val="20"/>
              </w:rPr>
            </w:rPrChange>
          </w:rPr>
          <w:delText>define</w:delText>
        </w:r>
        <w:r w:rsidR="002D3143" w:rsidRPr="005255C8" w:rsidDel="005255C8">
          <w:rPr>
            <w:rFonts w:cstheme="minorHAnsi"/>
            <w:i/>
            <w:sz w:val="20"/>
            <w:szCs w:val="20"/>
            <w:rPrChange w:id="378" w:author="Rick Waldron" w:date="2022-07-27T16:26:00Z">
              <w:rPr>
                <w:rFonts w:ascii="Arial" w:hAnsi="Arial" w:cs="Arial"/>
                <w:i/>
                <w:sz w:val="20"/>
                <w:szCs w:val="20"/>
              </w:rPr>
            </w:rPrChange>
          </w:rPr>
          <w:delText xml:space="preserve"> the business processes</w:delText>
        </w:r>
        <w:r w:rsidRPr="005255C8" w:rsidDel="005255C8">
          <w:rPr>
            <w:rFonts w:cstheme="minorHAnsi"/>
            <w:i/>
            <w:sz w:val="20"/>
            <w:szCs w:val="20"/>
            <w:rPrChange w:id="379" w:author="Rick Waldron" w:date="2022-07-27T16:26:00Z">
              <w:rPr>
                <w:rFonts w:ascii="Arial" w:hAnsi="Arial" w:cs="Arial"/>
                <w:i/>
                <w:sz w:val="20"/>
                <w:szCs w:val="20"/>
              </w:rPr>
            </w:rPrChange>
          </w:rPr>
          <w:delText xml:space="preserve"> by </w:delText>
        </w:r>
        <w:r w:rsidR="004A06E7" w:rsidRPr="005255C8" w:rsidDel="005255C8">
          <w:rPr>
            <w:rFonts w:cstheme="minorHAnsi"/>
            <w:i/>
            <w:sz w:val="20"/>
            <w:szCs w:val="20"/>
            <w:rPrChange w:id="380" w:author="Rick Waldron" w:date="2022-07-27T16:26:00Z">
              <w:rPr>
                <w:rFonts w:ascii="Arial" w:hAnsi="Arial" w:cs="Arial"/>
                <w:i/>
                <w:sz w:val="20"/>
                <w:szCs w:val="20"/>
              </w:rPr>
            </w:rPrChange>
          </w:rPr>
          <w:delText xml:space="preserve">listing the business processes and </w:delText>
        </w:r>
        <w:r w:rsidRPr="005255C8" w:rsidDel="005255C8">
          <w:rPr>
            <w:rFonts w:cstheme="minorHAnsi"/>
            <w:i/>
            <w:sz w:val="20"/>
            <w:szCs w:val="20"/>
            <w:rPrChange w:id="381" w:author="Rick Waldron" w:date="2022-07-27T16:26:00Z">
              <w:rPr>
                <w:rFonts w:ascii="Arial" w:hAnsi="Arial" w:cs="Arial"/>
                <w:i/>
                <w:sz w:val="20"/>
                <w:szCs w:val="20"/>
              </w:rPr>
            </w:rPrChange>
          </w:rPr>
          <w:delText xml:space="preserve">providing the </w:delText>
        </w:r>
        <w:r w:rsidR="004A06E7" w:rsidRPr="005255C8" w:rsidDel="005255C8">
          <w:rPr>
            <w:rFonts w:cstheme="minorHAnsi"/>
            <w:i/>
            <w:sz w:val="20"/>
            <w:szCs w:val="20"/>
            <w:rPrChange w:id="382" w:author="Rick Waldron" w:date="2022-07-27T16:26:00Z">
              <w:rPr>
                <w:rFonts w:ascii="Arial" w:hAnsi="Arial" w:cs="Arial"/>
                <w:i/>
                <w:sz w:val="20"/>
                <w:szCs w:val="20"/>
              </w:rPr>
            </w:rPrChange>
          </w:rPr>
          <w:delText xml:space="preserve">business process name and </w:delText>
        </w:r>
        <w:r w:rsidRPr="005255C8" w:rsidDel="005255C8">
          <w:rPr>
            <w:rFonts w:cstheme="minorHAnsi"/>
            <w:i/>
            <w:sz w:val="20"/>
            <w:szCs w:val="20"/>
            <w:rPrChange w:id="383" w:author="Rick Waldron" w:date="2022-07-27T16:26:00Z">
              <w:rPr>
                <w:rFonts w:ascii="Arial" w:hAnsi="Arial" w:cs="Arial"/>
                <w:i/>
                <w:sz w:val="20"/>
                <w:szCs w:val="20"/>
              </w:rPr>
            </w:rPrChange>
          </w:rPr>
          <w:delText>purpose</w:delText>
        </w:r>
        <w:r w:rsidR="004A06E7" w:rsidRPr="005255C8" w:rsidDel="005255C8">
          <w:rPr>
            <w:rFonts w:cstheme="minorHAnsi"/>
            <w:i/>
            <w:sz w:val="20"/>
            <w:szCs w:val="20"/>
            <w:rPrChange w:id="384" w:author="Rick Waldron" w:date="2022-07-27T16:26:00Z">
              <w:rPr>
                <w:rFonts w:ascii="Arial" w:hAnsi="Arial" w:cs="Arial"/>
                <w:i/>
                <w:sz w:val="20"/>
                <w:szCs w:val="20"/>
              </w:rPr>
            </w:rPrChange>
          </w:rPr>
          <w:delText xml:space="preserve"> of each business process.</w:delText>
        </w:r>
        <w:r w:rsidRPr="005255C8" w:rsidDel="005255C8">
          <w:rPr>
            <w:rFonts w:cstheme="minorHAnsi"/>
            <w:i/>
            <w:sz w:val="20"/>
            <w:szCs w:val="20"/>
            <w:rPrChange w:id="385" w:author="Rick Waldron" w:date="2022-07-27T16:26:00Z">
              <w:rPr>
                <w:rFonts w:ascii="Arial" w:hAnsi="Arial" w:cs="Arial"/>
                <w:i/>
                <w:sz w:val="20"/>
                <w:szCs w:val="20"/>
              </w:rPr>
            </w:rPrChange>
          </w:rPr>
          <w:delText xml:space="preserve"> </w:delText>
        </w:r>
      </w:del>
    </w:p>
    <w:p w14:paraId="4BCA0250" w14:textId="797E5801" w:rsidR="00A90FAC" w:rsidRPr="005255C8" w:rsidRDefault="00700247" w:rsidP="00700247">
      <w:pPr>
        <w:pStyle w:val="ListParagraph"/>
        <w:numPr>
          <w:ilvl w:val="1"/>
          <w:numId w:val="4"/>
        </w:numPr>
        <w:rPr>
          <w:rFonts w:eastAsiaTheme="minorEastAsia" w:cstheme="minorHAnsi"/>
          <w:b/>
          <w:sz w:val="20"/>
          <w:szCs w:val="20"/>
          <w:rPrChange w:id="386" w:author="Rick Waldron" w:date="2022-07-27T16:26:00Z">
            <w:rPr>
              <w:rFonts w:ascii="Arial" w:eastAsiaTheme="minorEastAsia" w:hAnsi="Arial" w:cs="Arial"/>
              <w:b/>
              <w:sz w:val="20"/>
              <w:szCs w:val="20"/>
            </w:rPr>
          </w:rPrChange>
        </w:rPr>
      </w:pPr>
      <w:r w:rsidRPr="005255C8">
        <w:rPr>
          <w:rFonts w:eastAsiaTheme="minorEastAsia" w:cstheme="minorHAnsi"/>
          <w:b/>
          <w:sz w:val="20"/>
          <w:szCs w:val="20"/>
          <w:rPrChange w:id="387" w:author="Rick Waldron" w:date="2022-07-27T16:26:00Z">
            <w:rPr>
              <w:rFonts w:ascii="Arial" w:eastAsiaTheme="minorEastAsia" w:hAnsi="Arial" w:cs="Arial"/>
              <w:b/>
              <w:sz w:val="20"/>
              <w:szCs w:val="20"/>
            </w:rPr>
          </w:rPrChange>
        </w:rPr>
        <w:t xml:space="preserve">Business Area </w:t>
      </w:r>
      <w:ins w:id="388" w:author="Rick Waldron" w:date="2022-07-27T16:25:00Z">
        <w:r w:rsidR="005255C8" w:rsidRPr="005255C8">
          <w:rPr>
            <w:rFonts w:cstheme="minorHAnsi"/>
          </w:rPr>
          <w:t>–</w:t>
        </w:r>
        <w:r w:rsidR="005255C8" w:rsidRPr="005255C8" w:rsidDel="005255C8">
          <w:rPr>
            <w:rFonts w:eastAsiaTheme="minorEastAsia" w:cstheme="minorHAnsi"/>
            <w:b/>
            <w:sz w:val="20"/>
            <w:szCs w:val="20"/>
            <w:rPrChange w:id="389" w:author="Rick Waldron" w:date="2022-07-27T16:26:00Z">
              <w:rPr>
                <w:rFonts w:ascii="Arial" w:eastAsiaTheme="minorEastAsia" w:hAnsi="Arial" w:cs="Arial"/>
                <w:b/>
                <w:sz w:val="20"/>
                <w:szCs w:val="20"/>
              </w:rPr>
            </w:rPrChange>
          </w:rPr>
          <w:t xml:space="preserve"> </w:t>
        </w:r>
      </w:ins>
      <w:ins w:id="390" w:author="Rick Waldron" w:date="2022-07-27T16:26:00Z">
        <w:r w:rsidR="005255C8" w:rsidRPr="005255C8">
          <w:rPr>
            <w:rFonts w:eastAsiaTheme="minorEastAsia" w:cstheme="minorHAnsi"/>
            <w:b/>
            <w:sz w:val="20"/>
            <w:szCs w:val="20"/>
            <w:rPrChange w:id="391" w:author="Rick Waldron" w:date="2022-07-27T16:26:00Z">
              <w:rPr>
                <w:rFonts w:ascii="Arial" w:eastAsiaTheme="minorEastAsia" w:hAnsi="Arial" w:cs="Arial"/>
                <w:b/>
                <w:sz w:val="20"/>
                <w:szCs w:val="20"/>
              </w:rPr>
            </w:rPrChange>
          </w:rPr>
          <w:t>Exam marking</w:t>
        </w:r>
        <w:r w:rsidR="005255C8" w:rsidRPr="005255C8" w:rsidDel="005255C8">
          <w:rPr>
            <w:rFonts w:eastAsiaTheme="minorEastAsia" w:cstheme="minorHAnsi"/>
            <w:b/>
            <w:sz w:val="20"/>
            <w:szCs w:val="20"/>
            <w:rPrChange w:id="392" w:author="Rick Waldron" w:date="2022-07-27T16:26:00Z">
              <w:rPr>
                <w:rFonts w:ascii="Arial" w:eastAsiaTheme="minorEastAsia" w:hAnsi="Arial" w:cs="Arial"/>
                <w:b/>
                <w:sz w:val="20"/>
                <w:szCs w:val="20"/>
              </w:rPr>
            </w:rPrChange>
          </w:rPr>
          <w:t xml:space="preserve"> </w:t>
        </w:r>
      </w:ins>
      <w:del w:id="393" w:author="Rick Waldron" w:date="2022-07-27T16:25:00Z">
        <w:r w:rsidRPr="005255C8" w:rsidDel="005255C8">
          <w:rPr>
            <w:rFonts w:eastAsiaTheme="minorEastAsia" w:cstheme="minorHAnsi"/>
            <w:b/>
            <w:sz w:val="20"/>
            <w:szCs w:val="20"/>
            <w:rPrChange w:id="394" w:author="Rick Waldron" w:date="2022-07-27T16:26:00Z">
              <w:rPr>
                <w:rFonts w:ascii="Arial" w:eastAsiaTheme="minorEastAsia" w:hAnsi="Arial" w:cs="Arial"/>
                <w:b/>
                <w:sz w:val="20"/>
                <w:szCs w:val="20"/>
              </w:rPr>
            </w:rPrChange>
          </w:rPr>
          <w:delText>‘A’</w:delText>
        </w:r>
      </w:del>
    </w:p>
    <w:p w14:paraId="1FC79E2B" w14:textId="0FCE201B" w:rsidR="00700247" w:rsidRPr="005255C8" w:rsidRDefault="00700247" w:rsidP="00700247">
      <w:pPr>
        <w:pStyle w:val="ListParagraph"/>
        <w:numPr>
          <w:ilvl w:val="2"/>
          <w:numId w:val="4"/>
        </w:numPr>
        <w:rPr>
          <w:rFonts w:eastAsiaTheme="minorEastAsia" w:cstheme="minorHAnsi"/>
          <w:sz w:val="20"/>
          <w:szCs w:val="20"/>
          <w:rPrChange w:id="395" w:author="Rick Waldron" w:date="2022-07-27T16:26:00Z">
            <w:rPr>
              <w:rFonts w:ascii="Arial" w:eastAsiaTheme="minorEastAsia" w:hAnsi="Arial" w:cs="Arial"/>
              <w:sz w:val="20"/>
              <w:szCs w:val="20"/>
            </w:rPr>
          </w:rPrChange>
        </w:rPr>
      </w:pPr>
      <w:del w:id="396" w:author="Rick Waldron" w:date="2022-07-27T16:27:00Z">
        <w:r w:rsidRPr="005255C8" w:rsidDel="000419C7">
          <w:rPr>
            <w:rFonts w:eastAsiaTheme="minorEastAsia" w:cstheme="minorHAnsi"/>
            <w:sz w:val="20"/>
            <w:szCs w:val="20"/>
            <w:rPrChange w:id="397" w:author="Rick Waldron" w:date="2022-07-27T16:26:00Z">
              <w:rPr>
                <w:rFonts w:ascii="Arial" w:eastAsiaTheme="minorEastAsia" w:hAnsi="Arial" w:cs="Arial"/>
                <w:sz w:val="20"/>
                <w:szCs w:val="20"/>
              </w:rPr>
            </w:rPrChange>
          </w:rPr>
          <w:delText>Business Process 1</w:delText>
        </w:r>
      </w:del>
      <w:ins w:id="398" w:author="Rick Waldron" w:date="2022-07-27T16:27:00Z">
        <w:r w:rsidR="000419C7">
          <w:rPr>
            <w:rFonts w:eastAsiaTheme="minorEastAsia" w:cstheme="minorHAnsi"/>
            <w:sz w:val="20"/>
            <w:szCs w:val="20"/>
          </w:rPr>
          <w:t>Marking: Evaluating student responses</w:t>
        </w:r>
      </w:ins>
      <w:ins w:id="399" w:author="Rick Waldron" w:date="2022-07-27T16:30:00Z">
        <w:r w:rsidR="000419C7">
          <w:rPr>
            <w:rFonts w:eastAsiaTheme="minorEastAsia" w:cstheme="minorHAnsi"/>
            <w:sz w:val="20"/>
            <w:szCs w:val="20"/>
          </w:rPr>
          <w:t xml:space="preserve"> on an exam</w:t>
        </w:r>
      </w:ins>
    </w:p>
    <w:p w14:paraId="480B88B3" w14:textId="4D71CECA" w:rsidR="00700247" w:rsidRPr="005255C8" w:rsidRDefault="00700247" w:rsidP="00700247">
      <w:pPr>
        <w:pStyle w:val="ListParagraph"/>
        <w:numPr>
          <w:ilvl w:val="2"/>
          <w:numId w:val="4"/>
        </w:numPr>
        <w:rPr>
          <w:rFonts w:eastAsiaTheme="minorEastAsia" w:cstheme="minorHAnsi"/>
          <w:sz w:val="20"/>
          <w:szCs w:val="20"/>
          <w:rPrChange w:id="400" w:author="Rick Waldron" w:date="2022-07-27T16:26:00Z">
            <w:rPr>
              <w:rFonts w:ascii="Arial" w:eastAsiaTheme="minorEastAsia" w:hAnsi="Arial" w:cs="Arial"/>
              <w:sz w:val="20"/>
              <w:szCs w:val="20"/>
            </w:rPr>
          </w:rPrChange>
        </w:rPr>
      </w:pPr>
      <w:del w:id="401" w:author="Rick Waldron" w:date="2022-07-27T16:27:00Z">
        <w:r w:rsidRPr="005255C8" w:rsidDel="000419C7">
          <w:rPr>
            <w:rFonts w:eastAsiaTheme="minorEastAsia" w:cstheme="minorHAnsi"/>
            <w:sz w:val="20"/>
            <w:szCs w:val="20"/>
            <w:rPrChange w:id="402" w:author="Rick Waldron" w:date="2022-07-27T16:26:00Z">
              <w:rPr>
                <w:rFonts w:ascii="Arial" w:eastAsiaTheme="minorEastAsia" w:hAnsi="Arial" w:cs="Arial"/>
                <w:sz w:val="20"/>
                <w:szCs w:val="20"/>
              </w:rPr>
            </w:rPrChange>
          </w:rPr>
          <w:delText>Business Process 2</w:delText>
        </w:r>
      </w:del>
      <w:ins w:id="403" w:author="Rick Waldron" w:date="2022-07-27T16:27:00Z">
        <w:r w:rsidR="000419C7">
          <w:rPr>
            <w:rFonts w:eastAsiaTheme="minorEastAsia" w:cstheme="minorHAnsi"/>
            <w:sz w:val="20"/>
            <w:szCs w:val="20"/>
          </w:rPr>
          <w:t xml:space="preserve">Data entry: </w:t>
        </w:r>
      </w:ins>
      <w:ins w:id="404" w:author="Rick Waldron" w:date="2022-07-27T16:28:00Z">
        <w:r w:rsidR="000419C7">
          <w:rPr>
            <w:rFonts w:eastAsiaTheme="minorEastAsia" w:cstheme="minorHAnsi"/>
            <w:sz w:val="20"/>
            <w:szCs w:val="20"/>
          </w:rPr>
          <w:t>Entering data into a program</w:t>
        </w:r>
      </w:ins>
      <w:ins w:id="405" w:author="Rick Waldron" w:date="2022-07-27T16:30:00Z">
        <w:r w:rsidR="000419C7">
          <w:rPr>
            <w:rFonts w:eastAsiaTheme="minorEastAsia" w:cstheme="minorHAnsi"/>
            <w:sz w:val="20"/>
            <w:szCs w:val="20"/>
          </w:rPr>
          <w:t>, question-by-question</w:t>
        </w:r>
      </w:ins>
    </w:p>
    <w:p w14:paraId="7D8813E4" w14:textId="7AEB7865" w:rsidR="00700247" w:rsidRPr="005255C8" w:rsidRDefault="00700247" w:rsidP="00700247">
      <w:pPr>
        <w:pStyle w:val="ListParagraph"/>
        <w:numPr>
          <w:ilvl w:val="1"/>
          <w:numId w:val="4"/>
        </w:numPr>
        <w:rPr>
          <w:rFonts w:eastAsiaTheme="minorEastAsia" w:cstheme="minorHAnsi"/>
          <w:b/>
          <w:sz w:val="20"/>
          <w:szCs w:val="20"/>
          <w:rPrChange w:id="406" w:author="Rick Waldron" w:date="2022-07-27T16:26:00Z">
            <w:rPr>
              <w:rFonts w:ascii="Arial" w:eastAsiaTheme="minorEastAsia" w:hAnsi="Arial" w:cs="Arial"/>
              <w:b/>
              <w:sz w:val="20"/>
              <w:szCs w:val="20"/>
            </w:rPr>
          </w:rPrChange>
        </w:rPr>
      </w:pPr>
      <w:r w:rsidRPr="005255C8">
        <w:rPr>
          <w:rFonts w:eastAsiaTheme="minorEastAsia" w:cstheme="minorHAnsi"/>
          <w:b/>
          <w:sz w:val="20"/>
          <w:szCs w:val="20"/>
          <w:rPrChange w:id="407" w:author="Rick Waldron" w:date="2022-07-27T16:26:00Z">
            <w:rPr>
              <w:rFonts w:ascii="Arial" w:eastAsiaTheme="minorEastAsia" w:hAnsi="Arial" w:cs="Arial"/>
              <w:b/>
              <w:sz w:val="20"/>
              <w:szCs w:val="20"/>
            </w:rPr>
          </w:rPrChange>
        </w:rPr>
        <w:t xml:space="preserve">Business </w:t>
      </w:r>
      <w:proofErr w:type="gramStart"/>
      <w:r w:rsidRPr="005255C8">
        <w:rPr>
          <w:rFonts w:eastAsiaTheme="minorEastAsia" w:cstheme="minorHAnsi"/>
          <w:b/>
          <w:sz w:val="20"/>
          <w:szCs w:val="20"/>
          <w:rPrChange w:id="408" w:author="Rick Waldron" w:date="2022-07-27T16:26:00Z">
            <w:rPr>
              <w:rFonts w:ascii="Arial" w:eastAsiaTheme="minorEastAsia" w:hAnsi="Arial" w:cs="Arial"/>
              <w:b/>
              <w:sz w:val="20"/>
              <w:szCs w:val="20"/>
            </w:rPr>
          </w:rPrChange>
        </w:rPr>
        <w:t>Area</w:t>
      </w:r>
      <w:ins w:id="409" w:author="Rick Waldron" w:date="2022-07-27T16:26:00Z">
        <w:r w:rsidR="005255C8" w:rsidRPr="005255C8">
          <w:rPr>
            <w:rFonts w:cstheme="minorHAnsi"/>
          </w:rPr>
          <w:t xml:space="preserve"> </w:t>
        </w:r>
        <w:r w:rsidR="005255C8" w:rsidRPr="005255C8">
          <w:rPr>
            <w:rFonts w:eastAsiaTheme="minorEastAsia" w:cstheme="minorHAnsi"/>
            <w:b/>
            <w:sz w:val="20"/>
            <w:szCs w:val="20"/>
            <w:rPrChange w:id="410" w:author="Rick Waldron" w:date="2022-07-27T16:26:00Z">
              <w:rPr>
                <w:rFonts w:ascii="Arial" w:eastAsiaTheme="minorEastAsia" w:hAnsi="Arial" w:cs="Arial"/>
                <w:b/>
                <w:sz w:val="20"/>
                <w:szCs w:val="20"/>
              </w:rPr>
            </w:rPrChange>
          </w:rPr>
          <w:t xml:space="preserve"> </w:t>
        </w:r>
        <w:r w:rsidR="005255C8" w:rsidRPr="005255C8">
          <w:rPr>
            <w:rFonts w:cstheme="minorHAnsi"/>
          </w:rPr>
          <w:t>–</w:t>
        </w:r>
        <w:proofErr w:type="gramEnd"/>
        <w:r w:rsidR="005255C8" w:rsidRPr="005255C8" w:rsidDel="005255C8">
          <w:rPr>
            <w:rFonts w:eastAsiaTheme="minorEastAsia" w:cstheme="minorHAnsi"/>
            <w:b/>
            <w:sz w:val="20"/>
            <w:szCs w:val="20"/>
            <w:rPrChange w:id="411" w:author="Rick Waldron" w:date="2022-07-27T16:26:00Z">
              <w:rPr>
                <w:rFonts w:ascii="Arial" w:eastAsiaTheme="minorEastAsia" w:hAnsi="Arial" w:cs="Arial"/>
                <w:b/>
                <w:sz w:val="20"/>
                <w:szCs w:val="20"/>
              </w:rPr>
            </w:rPrChange>
          </w:rPr>
          <w:t xml:space="preserve"> </w:t>
        </w:r>
        <w:r w:rsidR="005255C8" w:rsidRPr="005255C8">
          <w:rPr>
            <w:rFonts w:eastAsiaTheme="minorEastAsia" w:cstheme="minorHAnsi"/>
            <w:b/>
            <w:sz w:val="20"/>
            <w:szCs w:val="20"/>
            <w:rPrChange w:id="412" w:author="Rick Waldron" w:date="2022-07-27T16:26:00Z">
              <w:rPr>
                <w:rFonts w:ascii="Arial" w:eastAsiaTheme="minorEastAsia" w:hAnsi="Arial" w:cs="Arial"/>
                <w:b/>
                <w:sz w:val="20"/>
                <w:szCs w:val="20"/>
              </w:rPr>
            </w:rPrChange>
          </w:rPr>
          <w:t>Exam feedback</w:t>
        </w:r>
      </w:ins>
      <w:del w:id="413" w:author="Rick Waldron" w:date="2022-07-27T16:26:00Z">
        <w:r w:rsidRPr="005255C8" w:rsidDel="005255C8">
          <w:rPr>
            <w:rFonts w:eastAsiaTheme="minorEastAsia" w:cstheme="minorHAnsi"/>
            <w:b/>
            <w:sz w:val="20"/>
            <w:szCs w:val="20"/>
            <w:rPrChange w:id="414" w:author="Rick Waldron" w:date="2022-07-27T16:26:00Z">
              <w:rPr>
                <w:rFonts w:ascii="Arial" w:eastAsiaTheme="minorEastAsia" w:hAnsi="Arial" w:cs="Arial"/>
                <w:b/>
                <w:sz w:val="20"/>
                <w:szCs w:val="20"/>
              </w:rPr>
            </w:rPrChange>
          </w:rPr>
          <w:delText xml:space="preserve"> ‘B’</w:delText>
        </w:r>
      </w:del>
    </w:p>
    <w:p w14:paraId="686FFC00" w14:textId="7BA17F04" w:rsidR="00700247" w:rsidRPr="005255C8" w:rsidRDefault="00700247" w:rsidP="00700247">
      <w:pPr>
        <w:pStyle w:val="ListParagraph"/>
        <w:numPr>
          <w:ilvl w:val="2"/>
          <w:numId w:val="4"/>
        </w:numPr>
        <w:rPr>
          <w:rFonts w:eastAsiaTheme="minorEastAsia" w:cstheme="minorHAnsi"/>
          <w:sz w:val="20"/>
          <w:szCs w:val="20"/>
          <w:rPrChange w:id="415" w:author="Rick Waldron" w:date="2022-07-27T16:26:00Z">
            <w:rPr>
              <w:rFonts w:ascii="Arial" w:eastAsiaTheme="minorEastAsia" w:hAnsi="Arial" w:cs="Arial"/>
              <w:sz w:val="20"/>
              <w:szCs w:val="20"/>
            </w:rPr>
          </w:rPrChange>
        </w:rPr>
      </w:pPr>
      <w:del w:id="416" w:author="Rick Waldron" w:date="2022-07-27T16:28:00Z">
        <w:r w:rsidRPr="005255C8" w:rsidDel="000419C7">
          <w:rPr>
            <w:rFonts w:eastAsiaTheme="minorEastAsia" w:cstheme="minorHAnsi"/>
            <w:sz w:val="20"/>
            <w:szCs w:val="20"/>
            <w:rPrChange w:id="417" w:author="Rick Waldron" w:date="2022-07-27T16:26:00Z">
              <w:rPr>
                <w:rFonts w:ascii="Arial" w:eastAsiaTheme="minorEastAsia" w:hAnsi="Arial" w:cs="Arial"/>
                <w:sz w:val="20"/>
                <w:szCs w:val="20"/>
              </w:rPr>
            </w:rPrChange>
          </w:rPr>
          <w:delText>Business Process 1</w:delText>
        </w:r>
      </w:del>
      <w:ins w:id="418" w:author="Rick Waldron" w:date="2022-07-27T16:28:00Z">
        <w:r w:rsidR="000419C7">
          <w:rPr>
            <w:rFonts w:eastAsiaTheme="minorEastAsia" w:cstheme="minorHAnsi"/>
            <w:sz w:val="20"/>
            <w:szCs w:val="20"/>
          </w:rPr>
          <w:t>Feedback: Reporting to students their outcomes on an assessment</w:t>
        </w:r>
      </w:ins>
    </w:p>
    <w:p w14:paraId="2B2374AD" w14:textId="622AA3EA" w:rsidR="00700247" w:rsidRPr="005255C8" w:rsidRDefault="00700247" w:rsidP="00700247">
      <w:pPr>
        <w:pStyle w:val="ListParagraph"/>
        <w:numPr>
          <w:ilvl w:val="2"/>
          <w:numId w:val="4"/>
        </w:numPr>
        <w:rPr>
          <w:rFonts w:eastAsiaTheme="minorEastAsia" w:cstheme="minorHAnsi"/>
          <w:sz w:val="20"/>
          <w:szCs w:val="20"/>
          <w:rPrChange w:id="419" w:author="Rick Waldron" w:date="2022-07-27T16:26:00Z">
            <w:rPr>
              <w:rFonts w:ascii="Arial" w:eastAsiaTheme="minorEastAsia" w:hAnsi="Arial" w:cs="Arial"/>
              <w:sz w:val="20"/>
              <w:szCs w:val="20"/>
            </w:rPr>
          </w:rPrChange>
        </w:rPr>
      </w:pPr>
      <w:del w:id="420" w:author="Rick Waldron" w:date="2022-07-27T16:29:00Z">
        <w:r w:rsidRPr="005255C8" w:rsidDel="000419C7">
          <w:rPr>
            <w:rFonts w:eastAsiaTheme="minorEastAsia" w:cstheme="minorHAnsi"/>
            <w:sz w:val="20"/>
            <w:szCs w:val="20"/>
            <w:rPrChange w:id="421" w:author="Rick Waldron" w:date="2022-07-27T16:26:00Z">
              <w:rPr>
                <w:rFonts w:ascii="Arial" w:eastAsiaTheme="minorEastAsia" w:hAnsi="Arial" w:cs="Arial"/>
                <w:sz w:val="20"/>
                <w:szCs w:val="20"/>
              </w:rPr>
            </w:rPrChange>
          </w:rPr>
          <w:delText>Business Process 2</w:delText>
        </w:r>
      </w:del>
      <w:ins w:id="422" w:author="Rick Waldron" w:date="2022-07-27T16:29:00Z">
        <w:r w:rsidR="000419C7">
          <w:rPr>
            <w:rFonts w:eastAsiaTheme="minorEastAsia" w:cstheme="minorHAnsi"/>
            <w:sz w:val="20"/>
            <w:szCs w:val="20"/>
          </w:rPr>
          <w:t xml:space="preserve">Data analysis: The process of </w:t>
        </w:r>
      </w:ins>
      <w:ins w:id="423" w:author="Rick Waldron" w:date="2022-07-27T16:30:00Z">
        <w:r w:rsidR="000419C7">
          <w:rPr>
            <w:rFonts w:eastAsiaTheme="minorEastAsia" w:cstheme="minorHAnsi"/>
            <w:sz w:val="20"/>
            <w:szCs w:val="20"/>
          </w:rPr>
          <w:t>using data to support decision-making</w:t>
        </w:r>
      </w:ins>
    </w:p>
    <w:p w14:paraId="0A3FE12D" w14:textId="77777777" w:rsidR="00A90FAC" w:rsidRPr="005255C8" w:rsidDel="007A0729" w:rsidRDefault="005F3980" w:rsidP="004A06E7">
      <w:pPr>
        <w:pStyle w:val="Heading3"/>
        <w:rPr>
          <w:del w:id="424" w:author="Rick Waldron" w:date="2022-07-28T12:41:00Z"/>
          <w:rFonts w:asciiTheme="minorHAnsi" w:hAnsiTheme="minorHAnsi" w:cstheme="minorHAnsi"/>
          <w:rPrChange w:id="425" w:author="Rick Waldron" w:date="2022-07-27T16:26:00Z">
            <w:rPr>
              <w:del w:id="426" w:author="Rick Waldron" w:date="2022-07-28T12:41:00Z"/>
            </w:rPr>
          </w:rPrChange>
        </w:rPr>
      </w:pPr>
      <w:bookmarkStart w:id="427" w:name="_Toc111635670"/>
      <w:r w:rsidRPr="005255C8">
        <w:rPr>
          <w:rFonts w:asciiTheme="minorHAnsi" w:hAnsiTheme="minorHAnsi" w:cstheme="minorHAnsi"/>
          <w:b w:val="0"/>
          <w:bCs w:val="0"/>
          <w:rPrChange w:id="428" w:author="Rick Waldron" w:date="2022-07-27T16:26:00Z">
            <w:rPr>
              <w:b w:val="0"/>
              <w:bCs w:val="0"/>
            </w:rPr>
          </w:rPrChange>
        </w:rPr>
        <w:t>2.2</w:t>
      </w:r>
      <w:r w:rsidR="004A06E7" w:rsidRPr="005255C8">
        <w:rPr>
          <w:rFonts w:asciiTheme="minorHAnsi" w:hAnsiTheme="minorHAnsi" w:cstheme="minorHAnsi"/>
          <w:b w:val="0"/>
          <w:bCs w:val="0"/>
          <w:rPrChange w:id="429" w:author="Rick Waldron" w:date="2022-07-27T16:26:00Z">
            <w:rPr>
              <w:b w:val="0"/>
              <w:bCs w:val="0"/>
            </w:rPr>
          </w:rPrChange>
        </w:rPr>
        <w:t>.2</w:t>
      </w:r>
      <w:r w:rsidR="00A90FAC" w:rsidRPr="005255C8">
        <w:rPr>
          <w:rFonts w:asciiTheme="minorHAnsi" w:hAnsiTheme="minorHAnsi" w:cstheme="minorHAnsi"/>
          <w:b w:val="0"/>
          <w:bCs w:val="0"/>
          <w:rPrChange w:id="430" w:author="Rick Waldron" w:date="2022-07-27T16:26:00Z">
            <w:rPr>
              <w:b w:val="0"/>
              <w:bCs w:val="0"/>
            </w:rPr>
          </w:rPrChange>
        </w:rPr>
        <w:tab/>
      </w:r>
      <w:r w:rsidR="00E31610" w:rsidRPr="005255C8">
        <w:rPr>
          <w:rFonts w:asciiTheme="minorHAnsi" w:hAnsiTheme="minorHAnsi" w:cstheme="minorHAnsi"/>
          <w:b w:val="0"/>
          <w:bCs w:val="0"/>
          <w:rPrChange w:id="431" w:author="Rick Waldron" w:date="2022-07-27T16:26:00Z">
            <w:rPr>
              <w:b w:val="0"/>
              <w:bCs w:val="0"/>
            </w:rPr>
          </w:rPrChange>
        </w:rPr>
        <w:t>Business Process Flow</w:t>
      </w:r>
      <w:bookmarkEnd w:id="427"/>
    </w:p>
    <w:p w14:paraId="4FAE2408" w14:textId="5F321C33" w:rsidR="00A90FAC" w:rsidRPr="005255C8" w:rsidRDefault="00A90FAC">
      <w:pPr>
        <w:pStyle w:val="Heading3"/>
        <w:rPr>
          <w:b w:val="0"/>
          <w:rPrChange w:id="432" w:author="Rick Waldron" w:date="2022-07-27T16:26:00Z">
            <w:rPr>
              <w:rFonts w:ascii="Arial" w:hAnsi="Arial" w:cs="Arial"/>
              <w:b/>
            </w:rPr>
          </w:rPrChange>
        </w:rPr>
        <w:pPrChange w:id="433" w:author="Rick Waldron" w:date="2022-07-28T12:41:00Z">
          <w:pPr>
            <w:pStyle w:val="ListParagraph"/>
            <w:ind w:left="0"/>
          </w:pPr>
        </w:pPrChange>
      </w:pPr>
    </w:p>
    <w:p w14:paraId="66A938F2" w14:textId="57679D43" w:rsidR="00A90FAC" w:rsidRPr="005255C8" w:rsidDel="000419C7" w:rsidRDefault="000419C7" w:rsidP="00A90FAC">
      <w:pPr>
        <w:pStyle w:val="ListParagraph"/>
        <w:rPr>
          <w:del w:id="434" w:author="Rick Waldron" w:date="2022-07-27T16:30:00Z"/>
          <w:rFonts w:eastAsiaTheme="minorEastAsia" w:cstheme="minorHAnsi"/>
          <w:i/>
          <w:sz w:val="20"/>
          <w:szCs w:val="20"/>
          <w:rPrChange w:id="435" w:author="Rick Waldron" w:date="2022-07-27T16:26:00Z">
            <w:rPr>
              <w:del w:id="436" w:author="Rick Waldron" w:date="2022-07-27T16:30:00Z"/>
              <w:rFonts w:ascii="Arial" w:eastAsiaTheme="minorEastAsia" w:hAnsi="Arial" w:cs="Arial"/>
              <w:i/>
              <w:sz w:val="20"/>
              <w:szCs w:val="20"/>
            </w:rPr>
          </w:rPrChange>
        </w:rPr>
      </w:pPr>
      <w:ins w:id="437" w:author="Rick Waldron" w:date="2022-07-27T16:31:00Z">
        <w:r>
          <w:rPr>
            <w:rFonts w:cstheme="minorHAnsi"/>
            <w:i/>
            <w:noProof/>
            <w:sz w:val="20"/>
            <w:szCs w:val="20"/>
          </w:rPr>
          <w:drawing>
            <wp:anchor distT="0" distB="0" distL="114300" distR="114300" simplePos="0" relativeHeight="251656192" behindDoc="0" locked="0" layoutInCell="1" allowOverlap="1" wp14:anchorId="50104128" wp14:editId="1E89545A">
              <wp:simplePos x="0" y="0"/>
              <wp:positionH relativeFrom="column">
                <wp:posOffset>603694</wp:posOffset>
              </wp:positionH>
              <wp:positionV relativeFrom="paragraph">
                <wp:posOffset>17145</wp:posOffset>
              </wp:positionV>
              <wp:extent cx="4733290" cy="2530475"/>
              <wp:effectExtent l="0" t="0" r="0" b="0"/>
              <wp:wrapThrough wrapText="bothSides">
                <wp:wrapPolygon edited="0">
                  <wp:start x="0" y="7968"/>
                  <wp:lineTo x="0" y="13497"/>
                  <wp:lineTo x="21559" y="13497"/>
                  <wp:lineTo x="21559" y="7968"/>
                  <wp:lineTo x="0" y="7968"/>
                </wp:wrapPolygon>
              </wp:wrapThrough>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ins>
      <w:ins w:id="438" w:author="Rick Waldron" w:date="2022-07-27T16:30:00Z">
        <w:r>
          <w:rPr>
            <w:rFonts w:cstheme="minorHAnsi"/>
            <w:i/>
            <w:sz w:val="20"/>
            <w:szCs w:val="20"/>
          </w:rPr>
          <w:tab/>
        </w:r>
      </w:ins>
      <w:del w:id="439" w:author="Rick Waldron" w:date="2022-07-27T16:30:00Z">
        <w:r w:rsidR="00CE422B" w:rsidRPr="005255C8" w:rsidDel="000419C7">
          <w:rPr>
            <w:rFonts w:cstheme="minorHAnsi"/>
            <w:i/>
            <w:sz w:val="20"/>
            <w:szCs w:val="20"/>
            <w:rPrChange w:id="440" w:author="Rick Waldron" w:date="2022-07-27T16:26:00Z">
              <w:rPr>
                <w:rFonts w:ascii="Arial" w:hAnsi="Arial" w:cs="Arial"/>
                <w:i/>
                <w:sz w:val="20"/>
                <w:szCs w:val="20"/>
              </w:rPr>
            </w:rPrChange>
          </w:rPr>
          <w:delText xml:space="preserve">Describe </w:delText>
        </w:r>
        <w:r w:rsidR="00E31610" w:rsidRPr="005255C8" w:rsidDel="000419C7">
          <w:rPr>
            <w:rFonts w:cstheme="minorHAnsi"/>
            <w:i/>
            <w:sz w:val="20"/>
            <w:szCs w:val="20"/>
            <w:rPrChange w:id="441" w:author="Rick Waldron" w:date="2022-07-27T16:26:00Z">
              <w:rPr>
                <w:rFonts w:ascii="Arial" w:hAnsi="Arial" w:cs="Arial"/>
                <w:i/>
                <w:sz w:val="20"/>
                <w:szCs w:val="20"/>
              </w:rPr>
            </w:rPrChange>
          </w:rPr>
          <w:delText xml:space="preserve">how the </w:delText>
        </w:r>
        <w:r w:rsidR="00CC190B" w:rsidRPr="005255C8" w:rsidDel="000419C7">
          <w:rPr>
            <w:rFonts w:cstheme="minorHAnsi"/>
            <w:i/>
            <w:sz w:val="20"/>
            <w:szCs w:val="20"/>
            <w:rPrChange w:id="442" w:author="Rick Waldron" w:date="2022-07-27T16:26:00Z">
              <w:rPr>
                <w:rFonts w:ascii="Arial" w:hAnsi="Arial" w:cs="Arial"/>
                <w:i/>
                <w:sz w:val="20"/>
                <w:szCs w:val="20"/>
              </w:rPr>
            </w:rPrChange>
          </w:rPr>
          <w:delText xml:space="preserve">business </w:delText>
        </w:r>
        <w:r w:rsidR="00E31610" w:rsidRPr="005255C8" w:rsidDel="000419C7">
          <w:rPr>
            <w:rFonts w:cstheme="minorHAnsi"/>
            <w:i/>
            <w:sz w:val="20"/>
            <w:szCs w:val="20"/>
            <w:rPrChange w:id="443" w:author="Rick Waldron" w:date="2022-07-27T16:26:00Z">
              <w:rPr>
                <w:rFonts w:ascii="Arial" w:hAnsi="Arial" w:cs="Arial"/>
                <w:i/>
                <w:sz w:val="20"/>
                <w:szCs w:val="20"/>
              </w:rPr>
            </w:rPrChange>
          </w:rPr>
          <w:delText>process</w:delText>
        </w:r>
        <w:r w:rsidR="00CC190B" w:rsidRPr="005255C8" w:rsidDel="000419C7">
          <w:rPr>
            <w:rFonts w:cstheme="minorHAnsi"/>
            <w:i/>
            <w:sz w:val="20"/>
            <w:szCs w:val="20"/>
            <w:rPrChange w:id="444" w:author="Rick Waldron" w:date="2022-07-27T16:26:00Z">
              <w:rPr>
                <w:rFonts w:ascii="Arial" w:hAnsi="Arial" w:cs="Arial"/>
                <w:i/>
                <w:sz w:val="20"/>
                <w:szCs w:val="20"/>
              </w:rPr>
            </w:rPrChange>
          </w:rPr>
          <w:delText>es</w:delText>
        </w:r>
        <w:r w:rsidR="004A06E7" w:rsidRPr="005255C8" w:rsidDel="000419C7">
          <w:rPr>
            <w:rFonts w:cstheme="minorHAnsi"/>
            <w:i/>
            <w:sz w:val="20"/>
            <w:szCs w:val="20"/>
            <w:rPrChange w:id="445" w:author="Rick Waldron" w:date="2022-07-27T16:26:00Z">
              <w:rPr>
                <w:rFonts w:ascii="Arial" w:hAnsi="Arial" w:cs="Arial"/>
                <w:i/>
                <w:sz w:val="20"/>
                <w:szCs w:val="20"/>
              </w:rPr>
            </w:rPrChange>
          </w:rPr>
          <w:delText xml:space="preserve"> defined </w:delText>
        </w:r>
        <w:r w:rsidR="00E31610" w:rsidRPr="005255C8" w:rsidDel="000419C7">
          <w:rPr>
            <w:rFonts w:cstheme="minorHAnsi"/>
            <w:i/>
            <w:sz w:val="20"/>
            <w:szCs w:val="20"/>
            <w:rPrChange w:id="446" w:author="Rick Waldron" w:date="2022-07-27T16:26:00Z">
              <w:rPr>
                <w:rFonts w:ascii="Arial" w:hAnsi="Arial" w:cs="Arial"/>
                <w:i/>
                <w:sz w:val="20"/>
                <w:szCs w:val="20"/>
              </w:rPr>
            </w:rPrChange>
          </w:rPr>
          <w:delText xml:space="preserve">flows from one </w:delText>
        </w:r>
        <w:r w:rsidR="00CC190B" w:rsidRPr="005255C8" w:rsidDel="000419C7">
          <w:rPr>
            <w:rFonts w:cstheme="minorHAnsi"/>
            <w:i/>
            <w:sz w:val="20"/>
            <w:szCs w:val="20"/>
            <w:rPrChange w:id="447" w:author="Rick Waldron" w:date="2022-07-27T16:26:00Z">
              <w:rPr>
                <w:rFonts w:ascii="Arial" w:hAnsi="Arial" w:cs="Arial"/>
                <w:i/>
                <w:sz w:val="20"/>
                <w:szCs w:val="20"/>
              </w:rPr>
            </w:rPrChange>
          </w:rPr>
          <w:delText>process to the next.</w:delText>
        </w:r>
        <w:r w:rsidR="00CE422B" w:rsidRPr="005255C8" w:rsidDel="000419C7">
          <w:rPr>
            <w:rFonts w:cstheme="minorHAnsi"/>
            <w:i/>
            <w:sz w:val="20"/>
            <w:szCs w:val="20"/>
            <w:rPrChange w:id="448" w:author="Rick Waldron" w:date="2022-07-27T16:26:00Z">
              <w:rPr>
                <w:rFonts w:ascii="Arial" w:hAnsi="Arial" w:cs="Arial"/>
                <w:i/>
                <w:sz w:val="20"/>
                <w:szCs w:val="20"/>
              </w:rPr>
            </w:rPrChange>
          </w:rPr>
          <w:delText xml:space="preserve"> Project team may show this graphically.</w:delText>
        </w:r>
      </w:del>
    </w:p>
    <w:p w14:paraId="04FA874A" w14:textId="77777777" w:rsidR="00A90FAC" w:rsidRPr="005255C8" w:rsidRDefault="00A90FAC" w:rsidP="00A90FAC">
      <w:pPr>
        <w:pStyle w:val="ListParagraph"/>
        <w:ind w:left="0"/>
        <w:rPr>
          <w:rFonts w:cstheme="minorHAnsi"/>
          <w:sz w:val="20"/>
          <w:szCs w:val="20"/>
          <w:rPrChange w:id="449" w:author="Rick Waldron" w:date="2022-07-27T16:26:00Z">
            <w:rPr>
              <w:rFonts w:ascii="Arial" w:hAnsi="Arial" w:cs="Arial"/>
              <w:sz w:val="20"/>
              <w:szCs w:val="20"/>
            </w:rPr>
          </w:rPrChange>
        </w:rPr>
      </w:pPr>
    </w:p>
    <w:p w14:paraId="1A24E087" w14:textId="77777777" w:rsidR="00135233" w:rsidRPr="005255C8" w:rsidRDefault="00135233">
      <w:pPr>
        <w:rPr>
          <w:rFonts w:eastAsiaTheme="majorEastAsia" w:cstheme="minorHAnsi"/>
          <w:b/>
          <w:bCs/>
          <w:sz w:val="26"/>
          <w:szCs w:val="26"/>
          <w:rPrChange w:id="450" w:author="Rick Waldron" w:date="2022-07-27T16:26:00Z">
            <w:rPr>
              <w:rFonts w:asciiTheme="majorHAnsi" w:eastAsiaTheme="majorEastAsia" w:hAnsiTheme="majorHAnsi" w:cstheme="majorBidi"/>
              <w:b/>
              <w:bCs/>
              <w:sz w:val="26"/>
              <w:szCs w:val="26"/>
            </w:rPr>
          </w:rPrChange>
        </w:rPr>
      </w:pPr>
      <w:r w:rsidRPr="005255C8">
        <w:rPr>
          <w:rFonts w:cstheme="minorHAnsi"/>
        </w:rPr>
        <w:br w:type="page"/>
      </w:r>
    </w:p>
    <w:p w14:paraId="13C648D4" w14:textId="77777777" w:rsidR="00A90FAC" w:rsidRPr="00886AE5" w:rsidRDefault="005F3980" w:rsidP="001D6C41">
      <w:pPr>
        <w:pStyle w:val="Heading2"/>
        <w:rPr>
          <w:rFonts w:asciiTheme="minorHAnsi" w:hAnsiTheme="minorHAnsi" w:cstheme="minorHAnsi"/>
          <w:sz w:val="28"/>
          <w:szCs w:val="28"/>
          <w:rPrChange w:id="451" w:author="Rick Waldron" w:date="2022-07-27T16:26:00Z">
            <w:rPr/>
          </w:rPrChange>
        </w:rPr>
      </w:pPr>
      <w:bookmarkStart w:id="452" w:name="_Toc111635671"/>
      <w:r w:rsidRPr="00886AE5">
        <w:rPr>
          <w:rFonts w:asciiTheme="minorHAnsi" w:hAnsiTheme="minorHAnsi" w:cstheme="minorHAnsi"/>
          <w:sz w:val="28"/>
          <w:szCs w:val="28"/>
          <w:rPrChange w:id="453" w:author="Rick Waldron" w:date="2022-07-27T16:26:00Z">
            <w:rPr/>
          </w:rPrChange>
        </w:rPr>
        <w:lastRenderedPageBreak/>
        <w:t>2.3</w:t>
      </w:r>
      <w:r w:rsidR="001D6C41" w:rsidRPr="00886AE5">
        <w:rPr>
          <w:rFonts w:asciiTheme="minorHAnsi" w:hAnsiTheme="minorHAnsi" w:cstheme="minorHAnsi"/>
          <w:sz w:val="28"/>
          <w:szCs w:val="28"/>
          <w:rPrChange w:id="454" w:author="Rick Waldron" w:date="2022-07-27T16:26:00Z">
            <w:rPr/>
          </w:rPrChange>
        </w:rPr>
        <w:t xml:space="preserve"> Functional</w:t>
      </w:r>
      <w:r w:rsidR="00686DCF" w:rsidRPr="00886AE5">
        <w:rPr>
          <w:rFonts w:asciiTheme="minorHAnsi" w:hAnsiTheme="minorHAnsi" w:cstheme="minorHAnsi"/>
          <w:sz w:val="28"/>
          <w:szCs w:val="28"/>
          <w:rPrChange w:id="455" w:author="Rick Waldron" w:date="2022-07-27T16:26:00Z">
            <w:rPr/>
          </w:rPrChange>
        </w:rPr>
        <w:t xml:space="preserve"> Requirement</w:t>
      </w:r>
      <w:r w:rsidR="004A06E7" w:rsidRPr="00886AE5">
        <w:rPr>
          <w:rFonts w:asciiTheme="minorHAnsi" w:hAnsiTheme="minorHAnsi" w:cstheme="minorHAnsi"/>
          <w:sz w:val="28"/>
          <w:szCs w:val="28"/>
          <w:rPrChange w:id="456" w:author="Rick Waldron" w:date="2022-07-27T16:26:00Z">
            <w:rPr/>
          </w:rPrChange>
        </w:rPr>
        <w:t>s</w:t>
      </w:r>
      <w:bookmarkEnd w:id="452"/>
    </w:p>
    <w:p w14:paraId="38E49FD1" w14:textId="56463FF2" w:rsidR="00A90FAC" w:rsidRPr="005255C8" w:rsidDel="00B71D8D" w:rsidRDefault="00B71D8D" w:rsidP="00A90FAC">
      <w:pPr>
        <w:pStyle w:val="ListParagraph"/>
        <w:ind w:left="0"/>
        <w:rPr>
          <w:del w:id="457" w:author="Rick Waldron" w:date="2022-07-28T10:32:00Z"/>
          <w:rFonts w:cstheme="minorHAnsi"/>
          <w:sz w:val="20"/>
          <w:szCs w:val="20"/>
          <w:rPrChange w:id="458" w:author="Rick Waldron" w:date="2022-07-27T16:26:00Z">
            <w:rPr>
              <w:del w:id="459" w:author="Rick Waldron" w:date="2022-07-28T10:32:00Z"/>
              <w:rFonts w:ascii="Arial" w:hAnsi="Arial" w:cs="Arial"/>
              <w:sz w:val="20"/>
              <w:szCs w:val="20"/>
            </w:rPr>
          </w:rPrChange>
        </w:rPr>
      </w:pPr>
      <w:ins w:id="460" w:author="Rick Waldron" w:date="2022-07-28T10:32:00Z">
        <w:r>
          <w:rPr>
            <w:rFonts w:eastAsiaTheme="minorEastAsia" w:cstheme="minorHAnsi"/>
            <w:i/>
            <w:sz w:val="20"/>
            <w:szCs w:val="20"/>
          </w:rPr>
          <w:tab/>
        </w:r>
      </w:ins>
    </w:p>
    <w:p w14:paraId="35D3F49C" w14:textId="2808283E" w:rsidR="004A06E7" w:rsidRPr="005255C8" w:rsidDel="00B71D8D" w:rsidRDefault="004A06E7">
      <w:pPr>
        <w:pStyle w:val="ListParagraph"/>
        <w:ind w:left="0"/>
        <w:rPr>
          <w:del w:id="461" w:author="Rick Waldron" w:date="2022-07-28T10:32:00Z"/>
          <w:rFonts w:eastAsiaTheme="minorEastAsia" w:cstheme="minorHAnsi"/>
          <w:i/>
          <w:sz w:val="20"/>
          <w:szCs w:val="20"/>
          <w:rPrChange w:id="462" w:author="Rick Waldron" w:date="2022-07-27T16:26:00Z">
            <w:rPr>
              <w:del w:id="463" w:author="Rick Waldron" w:date="2022-07-28T10:32:00Z"/>
              <w:rFonts w:ascii="Arial" w:eastAsiaTheme="minorEastAsia" w:hAnsi="Arial" w:cs="Arial"/>
              <w:i/>
              <w:sz w:val="20"/>
              <w:szCs w:val="20"/>
            </w:rPr>
          </w:rPrChange>
        </w:rPr>
      </w:pPr>
      <w:del w:id="464" w:author="Rick Waldron" w:date="2022-07-28T10:32:00Z">
        <w:r w:rsidRPr="005255C8" w:rsidDel="00B71D8D">
          <w:rPr>
            <w:rFonts w:eastAsiaTheme="minorEastAsia" w:cstheme="minorHAnsi"/>
            <w:i/>
            <w:sz w:val="20"/>
            <w:szCs w:val="20"/>
            <w:rPrChange w:id="465" w:author="Rick Waldron" w:date="2022-07-27T16:26:00Z">
              <w:rPr>
                <w:rFonts w:ascii="Arial" w:eastAsiaTheme="minorEastAsia" w:hAnsi="Arial" w:cs="Arial"/>
                <w:i/>
                <w:sz w:val="20"/>
                <w:szCs w:val="20"/>
              </w:rPr>
            </w:rPrChange>
          </w:rPr>
          <w:delText xml:space="preserve">Specify the functional requirements for each business process in terms of </w:delText>
        </w:r>
        <w:r w:rsidRPr="005255C8" w:rsidDel="00B71D8D">
          <w:rPr>
            <w:rFonts w:cstheme="minorHAnsi"/>
            <w:i/>
            <w:sz w:val="20"/>
            <w:szCs w:val="20"/>
            <w:rPrChange w:id="466" w:author="Rick Waldron" w:date="2022-07-27T16:26:00Z">
              <w:rPr>
                <w:rFonts w:ascii="Arial" w:hAnsi="Arial" w:cs="Arial"/>
                <w:i/>
                <w:sz w:val="20"/>
                <w:szCs w:val="20"/>
              </w:rPr>
            </w:rPrChange>
          </w:rPr>
          <w:delText>inputs, operations, and outputs for each business process.</w:delText>
        </w:r>
      </w:del>
    </w:p>
    <w:p w14:paraId="1F5BDCCA" w14:textId="5BFC8ACB" w:rsidR="004A06E7" w:rsidRPr="005255C8" w:rsidDel="00B71D8D" w:rsidRDefault="004A06E7">
      <w:pPr>
        <w:pStyle w:val="ListParagraph"/>
        <w:ind w:left="0"/>
        <w:rPr>
          <w:del w:id="467" w:author="Rick Waldron" w:date="2022-07-28T10:32:00Z"/>
          <w:rFonts w:eastAsiaTheme="minorEastAsia" w:cstheme="minorHAnsi"/>
          <w:i/>
          <w:sz w:val="20"/>
          <w:szCs w:val="20"/>
          <w:rPrChange w:id="468" w:author="Rick Waldron" w:date="2022-07-27T16:26:00Z">
            <w:rPr>
              <w:del w:id="469" w:author="Rick Waldron" w:date="2022-07-28T10:32:00Z"/>
              <w:rFonts w:ascii="Arial" w:eastAsiaTheme="minorEastAsia" w:hAnsi="Arial" w:cs="Arial"/>
              <w:i/>
              <w:sz w:val="20"/>
              <w:szCs w:val="20"/>
            </w:rPr>
          </w:rPrChange>
        </w:rPr>
      </w:pPr>
    </w:p>
    <w:p w14:paraId="2231FC3D" w14:textId="298ED957" w:rsidR="00A90FAC" w:rsidRPr="005255C8" w:rsidDel="00B71D8D" w:rsidRDefault="00E31610">
      <w:pPr>
        <w:pStyle w:val="ListParagraph"/>
        <w:ind w:left="0"/>
        <w:rPr>
          <w:del w:id="470" w:author="Rick Waldron" w:date="2022-07-28T10:32:00Z"/>
          <w:rFonts w:eastAsiaTheme="minorEastAsia" w:cstheme="minorHAnsi"/>
          <w:i/>
          <w:sz w:val="20"/>
          <w:szCs w:val="20"/>
          <w:rPrChange w:id="471" w:author="Rick Waldron" w:date="2022-07-27T16:26:00Z">
            <w:rPr>
              <w:del w:id="472" w:author="Rick Waldron" w:date="2022-07-28T10:32:00Z"/>
              <w:rFonts w:ascii="Arial" w:eastAsiaTheme="minorEastAsia" w:hAnsi="Arial" w:cs="Arial"/>
              <w:i/>
              <w:sz w:val="20"/>
              <w:szCs w:val="20"/>
            </w:rPr>
          </w:rPrChange>
        </w:rPr>
      </w:pPr>
      <w:del w:id="473" w:author="Rick Waldron" w:date="2022-07-28T10:32:00Z">
        <w:r w:rsidRPr="005255C8" w:rsidDel="00B71D8D">
          <w:rPr>
            <w:rFonts w:eastAsiaTheme="minorEastAsia" w:cstheme="minorHAnsi"/>
            <w:i/>
            <w:sz w:val="20"/>
            <w:szCs w:val="20"/>
            <w:rPrChange w:id="474" w:author="Rick Waldron" w:date="2022-07-27T16:26:00Z">
              <w:rPr>
                <w:rFonts w:ascii="Arial" w:eastAsiaTheme="minorEastAsia" w:hAnsi="Arial" w:cs="Arial"/>
                <w:i/>
                <w:sz w:val="20"/>
                <w:szCs w:val="20"/>
              </w:rPr>
            </w:rPrChange>
          </w:rPr>
          <w:delText xml:space="preserve">Customize this section to contain the subsections necessary to comprehensively define the fundamental actions that must take place within the </w:delText>
        </w:r>
        <w:r w:rsidR="004A06E7" w:rsidRPr="005255C8" w:rsidDel="00B71D8D">
          <w:rPr>
            <w:rFonts w:eastAsiaTheme="minorEastAsia" w:cstheme="minorHAnsi"/>
            <w:i/>
            <w:sz w:val="20"/>
            <w:szCs w:val="20"/>
            <w:rPrChange w:id="475" w:author="Rick Waldron" w:date="2022-07-27T16:26:00Z">
              <w:rPr>
                <w:rFonts w:ascii="Arial" w:eastAsiaTheme="minorEastAsia" w:hAnsi="Arial" w:cs="Arial"/>
                <w:i/>
                <w:sz w:val="20"/>
                <w:szCs w:val="20"/>
              </w:rPr>
            </w:rPrChange>
          </w:rPr>
          <w:delText xml:space="preserve">application </w:delText>
        </w:r>
        <w:r w:rsidRPr="005255C8" w:rsidDel="00B71D8D">
          <w:rPr>
            <w:rFonts w:eastAsiaTheme="minorEastAsia" w:cstheme="minorHAnsi"/>
            <w:i/>
            <w:sz w:val="20"/>
            <w:szCs w:val="20"/>
            <w:rPrChange w:id="476" w:author="Rick Waldron" w:date="2022-07-27T16:26:00Z">
              <w:rPr>
                <w:rFonts w:ascii="Arial" w:eastAsiaTheme="minorEastAsia" w:hAnsi="Arial" w:cs="Arial"/>
                <w:i/>
                <w:sz w:val="20"/>
                <w:szCs w:val="20"/>
              </w:rPr>
            </w:rPrChange>
          </w:rPr>
          <w:delText>to accept and process the inputs and, to process and generate the outputs.</w:delText>
        </w:r>
      </w:del>
    </w:p>
    <w:p w14:paraId="72A6753E" w14:textId="6834B346" w:rsidR="00F92BF0" w:rsidRPr="005255C8" w:rsidDel="00B71D8D" w:rsidRDefault="00F92BF0">
      <w:pPr>
        <w:pStyle w:val="ListParagraph"/>
        <w:ind w:left="0"/>
        <w:rPr>
          <w:del w:id="477" w:author="Rick Waldron" w:date="2022-07-28T10:32:00Z"/>
          <w:rFonts w:eastAsiaTheme="minorEastAsia" w:cstheme="minorHAnsi"/>
          <w:i/>
          <w:sz w:val="20"/>
          <w:szCs w:val="20"/>
          <w:rPrChange w:id="478" w:author="Rick Waldron" w:date="2022-07-27T16:26:00Z">
            <w:rPr>
              <w:del w:id="479" w:author="Rick Waldron" w:date="2022-07-28T10:32:00Z"/>
              <w:rFonts w:ascii="Arial" w:eastAsiaTheme="minorEastAsia" w:hAnsi="Arial" w:cs="Arial"/>
              <w:i/>
              <w:sz w:val="20"/>
              <w:szCs w:val="20"/>
            </w:rPr>
          </w:rPrChange>
        </w:rPr>
      </w:pPr>
    </w:p>
    <w:p w14:paraId="76ECB77E" w14:textId="09B247D7" w:rsidR="00F92BF0" w:rsidRPr="005255C8" w:rsidDel="00B71D8D" w:rsidRDefault="00F92BF0">
      <w:pPr>
        <w:pStyle w:val="ListParagraph"/>
        <w:ind w:left="0"/>
        <w:rPr>
          <w:del w:id="480" w:author="Rick Waldron" w:date="2022-07-28T10:32:00Z"/>
          <w:rFonts w:eastAsiaTheme="minorEastAsia" w:cstheme="minorHAnsi"/>
          <w:i/>
          <w:sz w:val="20"/>
          <w:szCs w:val="20"/>
          <w:rPrChange w:id="481" w:author="Rick Waldron" w:date="2022-07-27T16:26:00Z">
            <w:rPr>
              <w:del w:id="482" w:author="Rick Waldron" w:date="2022-07-28T10:32:00Z"/>
              <w:rFonts w:ascii="Arial" w:eastAsiaTheme="minorEastAsia" w:hAnsi="Arial" w:cs="Arial"/>
              <w:i/>
              <w:sz w:val="20"/>
              <w:szCs w:val="20"/>
            </w:rPr>
          </w:rPrChange>
        </w:rPr>
      </w:pPr>
      <w:del w:id="483" w:author="Rick Waldron" w:date="2022-07-28T10:32:00Z">
        <w:r w:rsidRPr="005255C8" w:rsidDel="00B71D8D">
          <w:rPr>
            <w:rFonts w:eastAsiaTheme="minorEastAsia" w:cstheme="minorHAnsi"/>
            <w:i/>
            <w:sz w:val="20"/>
            <w:szCs w:val="20"/>
            <w:rPrChange w:id="484" w:author="Rick Waldron" w:date="2022-07-27T16:26:00Z">
              <w:rPr>
                <w:rFonts w:ascii="Arial" w:eastAsiaTheme="minorEastAsia" w:hAnsi="Arial" w:cs="Arial"/>
                <w:i/>
                <w:sz w:val="20"/>
                <w:szCs w:val="20"/>
              </w:rPr>
            </w:rPrChange>
          </w:rPr>
          <w:delText>Subsection templates for each of the means of specifying functional requirements are provided below.</w:delText>
        </w:r>
      </w:del>
    </w:p>
    <w:p w14:paraId="7248533B" w14:textId="19C1C773" w:rsidR="00A90FAC" w:rsidRPr="005255C8" w:rsidRDefault="005F3980">
      <w:pPr>
        <w:pStyle w:val="Heading3"/>
        <w:ind w:left="0"/>
        <w:rPr>
          <w:rFonts w:asciiTheme="minorHAnsi" w:hAnsiTheme="minorHAnsi" w:cstheme="minorHAnsi"/>
          <w:i/>
          <w:rPrChange w:id="485" w:author="Rick Waldron" w:date="2022-07-27T16:26:00Z">
            <w:rPr>
              <w:i/>
            </w:rPr>
          </w:rPrChange>
        </w:rPr>
        <w:pPrChange w:id="486" w:author="Rick Waldron" w:date="2022-07-28T10:32:00Z">
          <w:pPr>
            <w:pStyle w:val="Heading3"/>
          </w:pPr>
        </w:pPrChange>
      </w:pPr>
      <w:bookmarkStart w:id="487" w:name="_Toc111635672"/>
      <w:r w:rsidRPr="005255C8">
        <w:rPr>
          <w:rFonts w:asciiTheme="minorHAnsi" w:hAnsiTheme="minorHAnsi" w:cstheme="minorHAnsi"/>
          <w:rPrChange w:id="488" w:author="Rick Waldron" w:date="2022-07-27T16:26:00Z">
            <w:rPr/>
          </w:rPrChange>
        </w:rPr>
        <w:t>2.3</w:t>
      </w:r>
      <w:r w:rsidR="00700247" w:rsidRPr="005255C8">
        <w:rPr>
          <w:rFonts w:asciiTheme="minorHAnsi" w:hAnsiTheme="minorHAnsi" w:cstheme="minorHAnsi"/>
          <w:rPrChange w:id="489" w:author="Rick Waldron" w:date="2022-07-27T16:26:00Z">
            <w:rPr/>
          </w:rPrChange>
        </w:rPr>
        <w:t>.1</w:t>
      </w:r>
      <w:ins w:id="490" w:author="Rick Waldron" w:date="2022-07-28T10:29:00Z">
        <w:r w:rsidR="005E1058">
          <w:rPr>
            <w:rFonts w:asciiTheme="minorHAnsi" w:hAnsiTheme="minorHAnsi" w:cstheme="minorHAnsi"/>
          </w:rPr>
          <w:t>.1</w:t>
        </w:r>
      </w:ins>
      <w:del w:id="491" w:author="Rick Waldron" w:date="2022-07-28T10:28:00Z">
        <w:r w:rsidR="00BE3123" w:rsidRPr="0052312A" w:rsidDel="005E1058">
          <w:rPr>
            <w:rFonts w:asciiTheme="minorHAnsi" w:hAnsiTheme="minorHAnsi" w:cstheme="minorHAnsi"/>
            <w:iCs/>
            <w:rPrChange w:id="492" w:author="Rick Waldron" w:date="2022-07-28T09:23:00Z">
              <w:rPr/>
            </w:rPrChange>
          </w:rPr>
          <w:delText>.</w:delText>
        </w:r>
      </w:del>
      <w:del w:id="493" w:author="Rick Waldron" w:date="2022-07-28T09:23:00Z">
        <w:r w:rsidR="00BE3123" w:rsidRPr="0052312A" w:rsidDel="0052312A">
          <w:rPr>
            <w:rFonts w:asciiTheme="minorHAnsi" w:hAnsiTheme="minorHAnsi" w:cstheme="minorHAnsi"/>
            <w:iCs/>
            <w:rPrChange w:id="494" w:author="Rick Waldron" w:date="2022-07-28T09:23:00Z">
              <w:rPr>
                <w:i/>
              </w:rPr>
            </w:rPrChange>
          </w:rPr>
          <w:delText>nf</w:delText>
        </w:r>
      </w:del>
      <w:r w:rsidR="00BE3123" w:rsidRPr="005255C8">
        <w:rPr>
          <w:rFonts w:asciiTheme="minorHAnsi" w:hAnsiTheme="minorHAnsi" w:cstheme="minorHAnsi"/>
          <w:i/>
          <w:rPrChange w:id="495" w:author="Rick Waldron" w:date="2022-07-27T16:26:00Z">
            <w:rPr>
              <w:i/>
            </w:rPr>
          </w:rPrChange>
        </w:rPr>
        <w:t xml:space="preserve"> </w:t>
      </w:r>
      <w:r w:rsidR="00BE3123" w:rsidRPr="005255C8">
        <w:rPr>
          <w:rFonts w:asciiTheme="minorHAnsi" w:hAnsiTheme="minorHAnsi" w:cstheme="minorHAnsi"/>
          <w:rPrChange w:id="496" w:author="Rick Waldron" w:date="2022-07-27T16:26:00Z">
            <w:rPr/>
          </w:rPrChange>
        </w:rPr>
        <w:t xml:space="preserve">  Function </w:t>
      </w:r>
      <w:ins w:id="497" w:author="Rick Waldron" w:date="2022-07-28T09:23:00Z">
        <w:r w:rsidR="0052312A">
          <w:rPr>
            <w:rFonts w:asciiTheme="minorHAnsi" w:hAnsiTheme="minorHAnsi" w:cstheme="minorHAnsi"/>
          </w:rPr>
          <w:t xml:space="preserve">1: </w:t>
        </w:r>
      </w:ins>
      <w:ins w:id="498" w:author="Rick Waldron" w:date="2022-07-28T09:35:00Z">
        <w:r w:rsidR="00F938AD">
          <w:rPr>
            <w:rFonts w:asciiTheme="minorHAnsi" w:hAnsiTheme="minorHAnsi" w:cstheme="minorHAnsi"/>
          </w:rPr>
          <w:t>Recording exam results in a database</w:t>
        </w:r>
      </w:ins>
      <w:bookmarkEnd w:id="487"/>
      <w:del w:id="499" w:author="Rick Waldron" w:date="2022-07-28T09:23:00Z">
        <w:r w:rsidR="00BE3123" w:rsidRPr="005255C8" w:rsidDel="0052312A">
          <w:rPr>
            <w:rFonts w:asciiTheme="minorHAnsi" w:hAnsiTheme="minorHAnsi" w:cstheme="minorHAnsi"/>
            <w:rPrChange w:id="500" w:author="Rick Waldron" w:date="2022-07-27T16:26:00Z">
              <w:rPr/>
            </w:rPrChange>
          </w:rPr>
          <w:delText>X</w:delText>
        </w:r>
      </w:del>
      <w:del w:id="501" w:author="Rick Waldron" w:date="2022-07-28T09:35:00Z">
        <w:r w:rsidR="00A90FAC" w:rsidRPr="005255C8" w:rsidDel="00F938AD">
          <w:rPr>
            <w:rFonts w:asciiTheme="minorHAnsi" w:hAnsiTheme="minorHAnsi" w:cstheme="minorHAnsi"/>
            <w:rPrChange w:id="502" w:author="Rick Waldron" w:date="2022-07-27T16:26:00Z">
              <w:rPr/>
            </w:rPrChange>
          </w:rPr>
          <w:tab/>
        </w:r>
      </w:del>
    </w:p>
    <w:p w14:paraId="5BAE0561" w14:textId="263C1860" w:rsidR="00A90FAC" w:rsidRPr="005255C8" w:rsidDel="0052312A" w:rsidRDefault="00BE3123" w:rsidP="008A2540">
      <w:pPr>
        <w:ind w:left="720"/>
        <w:rPr>
          <w:del w:id="503" w:author="Rick Waldron" w:date="2022-07-28T09:23:00Z"/>
          <w:rFonts w:eastAsiaTheme="minorEastAsia" w:cstheme="minorHAnsi"/>
          <w:i/>
          <w:sz w:val="20"/>
          <w:szCs w:val="20"/>
          <w:rPrChange w:id="504" w:author="Rick Waldron" w:date="2022-07-27T16:26:00Z">
            <w:rPr>
              <w:del w:id="505" w:author="Rick Waldron" w:date="2022-07-28T09:23:00Z"/>
              <w:rFonts w:ascii="Arial" w:eastAsiaTheme="minorEastAsia" w:hAnsi="Arial" w:cs="Arial"/>
              <w:i/>
              <w:sz w:val="20"/>
              <w:szCs w:val="20"/>
            </w:rPr>
          </w:rPrChange>
        </w:rPr>
      </w:pPr>
      <w:del w:id="506" w:author="Rick Waldron" w:date="2022-07-28T09:23:00Z">
        <w:r w:rsidRPr="005255C8" w:rsidDel="0052312A">
          <w:rPr>
            <w:rFonts w:eastAsiaTheme="minorEastAsia" w:cstheme="minorHAnsi"/>
            <w:i/>
            <w:sz w:val="20"/>
            <w:szCs w:val="20"/>
            <w:rPrChange w:id="507" w:author="Rick Waldron" w:date="2022-07-27T16:26:00Z">
              <w:rPr>
                <w:rFonts w:ascii="Arial" w:eastAsiaTheme="minorEastAsia" w:hAnsi="Arial" w:cs="Arial"/>
                <w:i/>
                <w:sz w:val="20"/>
                <w:szCs w:val="20"/>
              </w:rPr>
            </w:rPrChange>
          </w:rPr>
          <w:delText>When functional decomposition is used as the means of specifying the functi</w:delText>
        </w:r>
        <w:r w:rsidR="00925501" w:rsidRPr="005255C8" w:rsidDel="0052312A">
          <w:rPr>
            <w:rFonts w:eastAsiaTheme="minorEastAsia" w:cstheme="minorHAnsi"/>
            <w:i/>
            <w:sz w:val="20"/>
            <w:szCs w:val="20"/>
            <w:rPrChange w:id="508" w:author="Rick Waldron" w:date="2022-07-27T16:26:00Z">
              <w:rPr>
                <w:rFonts w:ascii="Arial" w:eastAsiaTheme="minorEastAsia" w:hAnsi="Arial" w:cs="Arial"/>
                <w:i/>
                <w:sz w:val="20"/>
                <w:szCs w:val="20"/>
              </w:rPr>
            </w:rPrChange>
          </w:rPr>
          <w:delText xml:space="preserve">onal requirements, provide a </w:delText>
        </w:r>
        <w:r w:rsidR="005F3980" w:rsidRPr="005255C8" w:rsidDel="0052312A">
          <w:rPr>
            <w:rFonts w:eastAsiaTheme="minorEastAsia" w:cstheme="minorHAnsi"/>
            <w:i/>
            <w:sz w:val="20"/>
            <w:szCs w:val="20"/>
            <w:rPrChange w:id="509" w:author="Rick Waldron" w:date="2022-07-27T16:26:00Z">
              <w:rPr>
                <w:rFonts w:ascii="Arial" w:eastAsiaTheme="minorEastAsia" w:hAnsi="Arial" w:cs="Arial"/>
                <w:i/>
                <w:sz w:val="20"/>
                <w:szCs w:val="20"/>
              </w:rPr>
            </w:rPrChange>
          </w:rPr>
          <w:delText>2.3</w:delText>
        </w:r>
        <w:r w:rsidR="00700247" w:rsidRPr="005255C8" w:rsidDel="0052312A">
          <w:rPr>
            <w:rFonts w:eastAsiaTheme="minorEastAsia" w:cstheme="minorHAnsi"/>
            <w:i/>
            <w:sz w:val="20"/>
            <w:szCs w:val="20"/>
            <w:rPrChange w:id="510" w:author="Rick Waldron" w:date="2022-07-27T16:26:00Z">
              <w:rPr>
                <w:rFonts w:ascii="Arial" w:eastAsiaTheme="minorEastAsia" w:hAnsi="Arial" w:cs="Arial"/>
                <w:i/>
                <w:sz w:val="20"/>
                <w:szCs w:val="20"/>
              </w:rPr>
            </w:rPrChange>
          </w:rPr>
          <w:delText>.1</w:delText>
        </w:r>
        <w:r w:rsidR="001D6C41" w:rsidRPr="005255C8" w:rsidDel="0052312A">
          <w:rPr>
            <w:rFonts w:eastAsiaTheme="minorEastAsia" w:cstheme="minorHAnsi"/>
            <w:i/>
            <w:sz w:val="20"/>
            <w:szCs w:val="20"/>
            <w:rPrChange w:id="511" w:author="Rick Waldron" w:date="2022-07-27T16:26:00Z">
              <w:rPr>
                <w:rFonts w:ascii="Arial" w:eastAsiaTheme="minorEastAsia" w:hAnsi="Arial" w:cs="Arial"/>
                <w:i/>
                <w:sz w:val="20"/>
                <w:szCs w:val="20"/>
              </w:rPr>
            </w:rPrChange>
          </w:rPr>
          <w:delText>.</w:delText>
        </w:r>
        <w:r w:rsidRPr="005255C8" w:rsidDel="0052312A">
          <w:rPr>
            <w:rFonts w:eastAsiaTheme="minorEastAsia" w:cstheme="minorHAnsi"/>
            <w:i/>
            <w:sz w:val="20"/>
            <w:szCs w:val="20"/>
            <w:rPrChange w:id="512" w:author="Rick Waldron" w:date="2022-07-27T16:26:00Z">
              <w:rPr>
                <w:rFonts w:ascii="Arial" w:eastAsiaTheme="minorEastAsia" w:hAnsi="Arial" w:cs="Arial"/>
                <w:i/>
                <w:sz w:val="20"/>
                <w:szCs w:val="20"/>
              </w:rPr>
            </w:rPrChange>
          </w:rPr>
          <w:delText>nf subsec</w:delText>
        </w:r>
        <w:r w:rsidR="00925501" w:rsidRPr="005255C8" w:rsidDel="0052312A">
          <w:rPr>
            <w:rFonts w:eastAsiaTheme="minorEastAsia" w:cstheme="minorHAnsi"/>
            <w:i/>
            <w:sz w:val="20"/>
            <w:szCs w:val="20"/>
            <w:rPrChange w:id="513" w:author="Rick Waldron" w:date="2022-07-27T16:26:00Z">
              <w:rPr>
                <w:rFonts w:ascii="Arial" w:eastAsiaTheme="minorEastAsia" w:hAnsi="Arial" w:cs="Arial"/>
                <w:i/>
                <w:sz w:val="20"/>
                <w:szCs w:val="20"/>
              </w:rPr>
            </w:rPrChange>
          </w:rPr>
          <w:delText xml:space="preserve">tion for each function. Each </w:delText>
        </w:r>
        <w:r w:rsidR="005F3980" w:rsidRPr="005255C8" w:rsidDel="0052312A">
          <w:rPr>
            <w:rFonts w:eastAsiaTheme="minorEastAsia" w:cstheme="minorHAnsi"/>
            <w:i/>
            <w:sz w:val="20"/>
            <w:szCs w:val="20"/>
            <w:rPrChange w:id="514" w:author="Rick Waldron" w:date="2022-07-27T16:26:00Z">
              <w:rPr>
                <w:rFonts w:ascii="Arial" w:eastAsiaTheme="minorEastAsia" w:hAnsi="Arial" w:cs="Arial"/>
                <w:i/>
                <w:sz w:val="20"/>
                <w:szCs w:val="20"/>
              </w:rPr>
            </w:rPrChange>
          </w:rPr>
          <w:delText>2.3</w:delText>
        </w:r>
        <w:r w:rsidR="00700247" w:rsidRPr="005255C8" w:rsidDel="0052312A">
          <w:rPr>
            <w:rFonts w:eastAsiaTheme="minorEastAsia" w:cstheme="minorHAnsi"/>
            <w:i/>
            <w:sz w:val="20"/>
            <w:szCs w:val="20"/>
            <w:rPrChange w:id="515" w:author="Rick Waldron" w:date="2022-07-27T16:26:00Z">
              <w:rPr>
                <w:rFonts w:ascii="Arial" w:eastAsiaTheme="minorEastAsia" w:hAnsi="Arial" w:cs="Arial"/>
                <w:i/>
                <w:sz w:val="20"/>
                <w:szCs w:val="20"/>
              </w:rPr>
            </w:rPrChange>
          </w:rPr>
          <w:delText>.1</w:delText>
        </w:r>
        <w:r w:rsidRPr="005255C8" w:rsidDel="0052312A">
          <w:rPr>
            <w:rFonts w:eastAsiaTheme="minorEastAsia" w:cstheme="minorHAnsi"/>
            <w:i/>
            <w:sz w:val="20"/>
            <w:szCs w:val="20"/>
            <w:rPrChange w:id="516" w:author="Rick Waldron" w:date="2022-07-27T16:26:00Z">
              <w:rPr>
                <w:rFonts w:ascii="Arial" w:eastAsiaTheme="minorEastAsia" w:hAnsi="Arial" w:cs="Arial"/>
                <w:i/>
                <w:sz w:val="20"/>
                <w:szCs w:val="20"/>
              </w:rPr>
            </w:rPrChange>
          </w:rPr>
          <w:delText>.nf subsection should be labeled and tiled appropriately for a specific function, where nf is the appropriate sequential subsection number and X is the name of the specific function.</w:delText>
        </w:r>
        <w:r w:rsidR="00A90FAC" w:rsidRPr="005255C8" w:rsidDel="0052312A">
          <w:rPr>
            <w:rFonts w:eastAsiaTheme="minorEastAsia" w:cstheme="minorHAnsi"/>
            <w:sz w:val="20"/>
            <w:szCs w:val="20"/>
            <w:rPrChange w:id="517" w:author="Rick Waldron" w:date="2022-07-27T16:26:00Z">
              <w:rPr>
                <w:rFonts w:ascii="Arial" w:eastAsiaTheme="minorEastAsia" w:hAnsi="Arial" w:cs="Arial"/>
                <w:sz w:val="20"/>
                <w:szCs w:val="20"/>
              </w:rPr>
            </w:rPrChange>
          </w:rPr>
          <w:tab/>
        </w:r>
      </w:del>
    </w:p>
    <w:p w14:paraId="3E113953" w14:textId="76AC1CD3" w:rsidR="00A90FAC" w:rsidRPr="005255C8" w:rsidRDefault="005F3980" w:rsidP="00DD3EA7">
      <w:pPr>
        <w:pStyle w:val="Heading4"/>
        <w:ind w:left="1440"/>
        <w:rPr>
          <w:rFonts w:asciiTheme="minorHAnsi" w:hAnsiTheme="minorHAnsi" w:cstheme="minorHAnsi"/>
          <w:rPrChange w:id="518" w:author="Rick Waldron" w:date="2022-07-27T16:26:00Z">
            <w:rPr/>
          </w:rPrChange>
        </w:rPr>
      </w:pPr>
      <w:r w:rsidRPr="005255C8">
        <w:rPr>
          <w:rFonts w:asciiTheme="minorHAnsi" w:hAnsiTheme="minorHAnsi" w:cstheme="minorHAnsi"/>
          <w:rPrChange w:id="519" w:author="Rick Waldron" w:date="2022-07-27T16:26:00Z">
            <w:rPr/>
          </w:rPrChange>
        </w:rPr>
        <w:t>2.3</w:t>
      </w:r>
      <w:r w:rsidR="00700247" w:rsidRPr="005255C8">
        <w:rPr>
          <w:rFonts w:asciiTheme="minorHAnsi" w:hAnsiTheme="minorHAnsi" w:cstheme="minorHAnsi"/>
          <w:rPrChange w:id="520" w:author="Rick Waldron" w:date="2022-07-27T16:26:00Z">
            <w:rPr/>
          </w:rPrChange>
        </w:rPr>
        <w:t>.1</w:t>
      </w:r>
      <w:ins w:id="521" w:author="Rick Waldron" w:date="2022-07-28T09:34:00Z">
        <w:r w:rsidR="00F938AD">
          <w:rPr>
            <w:rFonts w:asciiTheme="minorHAnsi" w:hAnsiTheme="minorHAnsi" w:cstheme="minorHAnsi"/>
          </w:rPr>
          <w:t>.</w:t>
        </w:r>
      </w:ins>
      <w:del w:id="522" w:author="Rick Waldron" w:date="2022-07-28T09:34:00Z">
        <w:r w:rsidR="001D6C41" w:rsidRPr="005255C8" w:rsidDel="00F938AD">
          <w:rPr>
            <w:rFonts w:asciiTheme="minorHAnsi" w:hAnsiTheme="minorHAnsi" w:cstheme="minorHAnsi"/>
            <w:rPrChange w:id="523" w:author="Rick Waldron" w:date="2022-07-27T16:26:00Z">
              <w:rPr/>
            </w:rPrChange>
          </w:rPr>
          <w:delText>.</w:delText>
        </w:r>
        <w:r w:rsidR="00BE3123" w:rsidRPr="005255C8" w:rsidDel="00F938AD">
          <w:rPr>
            <w:rFonts w:asciiTheme="minorHAnsi" w:hAnsiTheme="minorHAnsi" w:cstheme="minorHAnsi"/>
            <w:rPrChange w:id="524" w:author="Rick Waldron" w:date="2022-07-27T16:26:00Z">
              <w:rPr/>
            </w:rPrChange>
          </w:rPr>
          <w:delText>n</w:delText>
        </w:r>
      </w:del>
      <w:ins w:id="525" w:author="Rick Waldron" w:date="2022-07-28T10:29:00Z">
        <w:r w:rsidR="005E1058">
          <w:rPr>
            <w:rFonts w:asciiTheme="minorHAnsi" w:hAnsiTheme="minorHAnsi" w:cstheme="minorHAnsi"/>
          </w:rPr>
          <w:t>1.1</w:t>
        </w:r>
      </w:ins>
      <w:del w:id="526" w:author="Rick Waldron" w:date="2022-07-28T09:34:00Z">
        <w:r w:rsidR="00BE3123" w:rsidRPr="005255C8" w:rsidDel="00F938AD">
          <w:rPr>
            <w:rFonts w:asciiTheme="minorHAnsi" w:hAnsiTheme="minorHAnsi" w:cstheme="minorHAnsi"/>
            <w:rPrChange w:id="527" w:author="Rick Waldron" w:date="2022-07-27T16:26:00Z">
              <w:rPr/>
            </w:rPrChange>
          </w:rPr>
          <w:delText>f</w:delText>
        </w:r>
      </w:del>
      <w:del w:id="528" w:author="Rick Waldron" w:date="2022-07-28T10:29:00Z">
        <w:r w:rsidR="00BE3123" w:rsidRPr="005255C8" w:rsidDel="005E1058">
          <w:rPr>
            <w:rFonts w:asciiTheme="minorHAnsi" w:hAnsiTheme="minorHAnsi" w:cstheme="minorHAnsi"/>
            <w:rPrChange w:id="529" w:author="Rick Waldron" w:date="2022-07-27T16:26:00Z">
              <w:rPr/>
            </w:rPrChange>
          </w:rPr>
          <w:delText>.1</w:delText>
        </w:r>
      </w:del>
      <w:r w:rsidR="00BE3123" w:rsidRPr="005255C8">
        <w:rPr>
          <w:rFonts w:asciiTheme="minorHAnsi" w:hAnsiTheme="minorHAnsi" w:cstheme="minorHAnsi"/>
          <w:rPrChange w:id="530" w:author="Rick Waldron" w:date="2022-07-27T16:26:00Z">
            <w:rPr/>
          </w:rPrChange>
        </w:rPr>
        <w:t xml:space="preserve"> Function </w:t>
      </w:r>
      <w:del w:id="531" w:author="Rick Waldron" w:date="2022-07-28T10:29:00Z">
        <w:r w:rsidR="00BE3123" w:rsidRPr="005255C8" w:rsidDel="005E1058">
          <w:rPr>
            <w:rFonts w:asciiTheme="minorHAnsi" w:hAnsiTheme="minorHAnsi" w:cstheme="minorHAnsi"/>
            <w:rPrChange w:id="532" w:author="Rick Waldron" w:date="2022-07-27T16:26:00Z">
              <w:rPr/>
            </w:rPrChange>
          </w:rPr>
          <w:delText xml:space="preserve">X </w:delText>
        </w:r>
        <w:r w:rsidR="008A2540" w:rsidRPr="005255C8" w:rsidDel="005E1058">
          <w:rPr>
            <w:rFonts w:asciiTheme="minorHAnsi" w:hAnsiTheme="minorHAnsi" w:cstheme="minorHAnsi"/>
            <w:rPrChange w:id="533" w:author="Rick Waldron" w:date="2022-07-27T16:26:00Z">
              <w:rPr/>
            </w:rPrChange>
          </w:rPr>
          <w:delText xml:space="preserve"> </w:delText>
        </w:r>
      </w:del>
      <w:ins w:id="534" w:author="Rick Waldron" w:date="2022-07-28T10:29:00Z">
        <w:r w:rsidR="005E1058">
          <w:rPr>
            <w:rFonts w:asciiTheme="minorHAnsi" w:hAnsiTheme="minorHAnsi" w:cstheme="minorHAnsi"/>
          </w:rPr>
          <w:t>1</w:t>
        </w:r>
        <w:r w:rsidR="005E1058" w:rsidRPr="005255C8">
          <w:rPr>
            <w:rFonts w:asciiTheme="minorHAnsi" w:hAnsiTheme="minorHAnsi" w:cstheme="minorHAnsi"/>
            <w:rPrChange w:id="535" w:author="Rick Waldron" w:date="2022-07-27T16:26:00Z">
              <w:rPr/>
            </w:rPrChange>
          </w:rPr>
          <w:t xml:space="preserve"> </w:t>
        </w:r>
      </w:ins>
      <w:r w:rsidR="00BE3123" w:rsidRPr="005255C8">
        <w:rPr>
          <w:rFonts w:asciiTheme="minorHAnsi" w:hAnsiTheme="minorHAnsi" w:cstheme="minorHAnsi"/>
          <w:rPrChange w:id="536" w:author="Rick Waldron" w:date="2022-07-27T16:26:00Z">
            <w:rPr/>
          </w:rPrChange>
        </w:rPr>
        <w:t>Purpose</w:t>
      </w:r>
      <w:r w:rsidR="00A90FAC" w:rsidRPr="005255C8">
        <w:rPr>
          <w:rFonts w:asciiTheme="minorHAnsi" w:hAnsiTheme="minorHAnsi" w:cstheme="minorHAnsi"/>
          <w:rPrChange w:id="537" w:author="Rick Waldron" w:date="2022-07-27T16:26:00Z">
            <w:rPr/>
          </w:rPrChange>
        </w:rPr>
        <w:tab/>
      </w:r>
    </w:p>
    <w:p w14:paraId="35D0EBE3" w14:textId="078587E4" w:rsidR="00BE3123" w:rsidRPr="008B54B7" w:rsidDel="008B54B7" w:rsidRDefault="00BE3123" w:rsidP="00DD3EA7">
      <w:pPr>
        <w:ind w:left="1440"/>
        <w:rPr>
          <w:del w:id="538" w:author="Rick Waldron" w:date="2022-07-28T09:29:00Z"/>
          <w:rFonts w:eastAsiaTheme="minorEastAsia" w:cstheme="minorHAnsi"/>
          <w:b/>
          <w:iCs/>
          <w:sz w:val="20"/>
          <w:szCs w:val="20"/>
          <w:rPrChange w:id="539" w:author="Rick Waldron" w:date="2022-07-28T09:29:00Z">
            <w:rPr>
              <w:del w:id="540" w:author="Rick Waldron" w:date="2022-07-28T09:29:00Z"/>
              <w:rFonts w:ascii="Arial" w:eastAsiaTheme="minorEastAsia" w:hAnsi="Arial" w:cs="Arial"/>
              <w:b/>
              <w:sz w:val="20"/>
              <w:szCs w:val="20"/>
            </w:rPr>
          </w:rPrChange>
        </w:rPr>
      </w:pPr>
      <w:del w:id="541" w:author="Rick Waldron" w:date="2022-07-28T09:23:00Z">
        <w:r w:rsidRPr="008B54B7" w:rsidDel="0052312A">
          <w:rPr>
            <w:rFonts w:eastAsiaTheme="minorEastAsia" w:cstheme="minorHAnsi"/>
            <w:iCs/>
            <w:sz w:val="20"/>
            <w:szCs w:val="20"/>
            <w:rPrChange w:id="542" w:author="Rick Waldron" w:date="2022-07-28T09:29:00Z">
              <w:rPr>
                <w:rFonts w:ascii="Arial" w:eastAsiaTheme="minorEastAsia" w:hAnsi="Arial" w:cs="Arial"/>
                <w:i/>
                <w:sz w:val="20"/>
                <w:szCs w:val="20"/>
              </w:rPr>
            </w:rPrChange>
          </w:rPr>
          <w:delText>Describe the intent of the function.</w:delText>
        </w:r>
      </w:del>
    </w:p>
    <w:p w14:paraId="2AF628ED" w14:textId="30959D86" w:rsidR="00A90FAC" w:rsidRPr="008B54B7" w:rsidRDefault="008B54B7" w:rsidP="00DD3EA7">
      <w:pPr>
        <w:ind w:left="1440"/>
        <w:rPr>
          <w:rFonts w:eastAsiaTheme="minorEastAsia" w:cstheme="minorHAnsi"/>
          <w:b/>
          <w:iCs/>
          <w:sz w:val="20"/>
          <w:szCs w:val="20"/>
          <w:rPrChange w:id="543" w:author="Rick Waldron" w:date="2022-07-28T09:29:00Z">
            <w:rPr>
              <w:rFonts w:ascii="Arial" w:eastAsiaTheme="minorEastAsia" w:hAnsi="Arial" w:cs="Arial"/>
              <w:b/>
              <w:sz w:val="20"/>
              <w:szCs w:val="20"/>
            </w:rPr>
          </w:rPrChange>
        </w:rPr>
      </w:pPr>
      <m:oMath>
        <m:r>
          <w:del w:id="544" w:author="Rick Waldron" w:date="2022-07-28T09:29:00Z">
            <m:rPr>
              <m:sty m:val="b"/>
            </m:rPr>
            <w:rPr>
              <w:rFonts w:ascii="Cambria Math" w:hAnsi="Cambria Math" w:cstheme="minorHAnsi"/>
              <w:sz w:val="20"/>
              <w:szCs w:val="20"/>
            </w:rPr>
            <m:t>⇒</m:t>
          </w:del>
        </m:r>
      </m:oMath>
      <w:ins w:id="545" w:author="Rick Waldron" w:date="2022-07-28T10:14:00Z">
        <w:r w:rsidR="0024247B">
          <w:rPr>
            <w:rFonts w:eastAsiaTheme="minorEastAsia" w:cstheme="minorHAnsi"/>
            <w:iCs/>
            <w:sz w:val="20"/>
            <w:szCs w:val="20"/>
          </w:rPr>
          <w:t>Enter marks into the application for processing.</w:t>
        </w:r>
      </w:ins>
    </w:p>
    <w:p w14:paraId="408CCE2F" w14:textId="6D19A6F4" w:rsidR="00BE3123" w:rsidRPr="005255C8" w:rsidRDefault="005F3980" w:rsidP="00DD3EA7">
      <w:pPr>
        <w:pStyle w:val="Heading4"/>
        <w:ind w:left="1440"/>
        <w:rPr>
          <w:rFonts w:asciiTheme="minorHAnsi" w:hAnsiTheme="minorHAnsi" w:cstheme="minorHAnsi"/>
          <w:rPrChange w:id="546" w:author="Rick Waldron" w:date="2022-07-27T16:26:00Z">
            <w:rPr/>
          </w:rPrChange>
        </w:rPr>
      </w:pPr>
      <w:r w:rsidRPr="005255C8">
        <w:rPr>
          <w:rFonts w:asciiTheme="minorHAnsi" w:hAnsiTheme="minorHAnsi" w:cstheme="minorHAnsi"/>
          <w:rPrChange w:id="547" w:author="Rick Waldron" w:date="2022-07-27T16:26:00Z">
            <w:rPr/>
          </w:rPrChange>
        </w:rPr>
        <w:t>2.3</w:t>
      </w:r>
      <w:r w:rsidR="00700247" w:rsidRPr="005255C8">
        <w:rPr>
          <w:rFonts w:asciiTheme="minorHAnsi" w:hAnsiTheme="minorHAnsi" w:cstheme="minorHAnsi"/>
          <w:rPrChange w:id="548" w:author="Rick Waldron" w:date="2022-07-27T16:26:00Z">
            <w:rPr/>
          </w:rPrChange>
        </w:rPr>
        <w:t>.1</w:t>
      </w:r>
      <w:ins w:id="549" w:author="Rick Waldron" w:date="2022-07-28T09:34:00Z">
        <w:r w:rsidR="00F938AD">
          <w:rPr>
            <w:rFonts w:asciiTheme="minorHAnsi" w:hAnsiTheme="minorHAnsi" w:cstheme="minorHAnsi"/>
          </w:rPr>
          <w:t>.</w:t>
        </w:r>
      </w:ins>
      <w:del w:id="550" w:author="Rick Waldron" w:date="2022-07-28T09:34:00Z">
        <w:r w:rsidR="001D6C41" w:rsidRPr="005255C8" w:rsidDel="00F938AD">
          <w:rPr>
            <w:rFonts w:asciiTheme="minorHAnsi" w:hAnsiTheme="minorHAnsi" w:cstheme="minorHAnsi"/>
            <w:rPrChange w:id="551" w:author="Rick Waldron" w:date="2022-07-27T16:26:00Z">
              <w:rPr/>
            </w:rPrChange>
          </w:rPr>
          <w:delText>.nf</w:delText>
        </w:r>
      </w:del>
      <w:ins w:id="552" w:author="Rick Waldron" w:date="2022-07-28T10:29:00Z">
        <w:r w:rsidR="005E1058">
          <w:rPr>
            <w:rFonts w:asciiTheme="minorHAnsi" w:hAnsiTheme="minorHAnsi" w:cstheme="minorHAnsi"/>
          </w:rPr>
          <w:t>1.2</w:t>
        </w:r>
      </w:ins>
      <w:del w:id="553" w:author="Rick Waldron" w:date="2022-07-28T10:29:00Z">
        <w:r w:rsidR="001D6C41" w:rsidRPr="005255C8" w:rsidDel="005E1058">
          <w:rPr>
            <w:rFonts w:asciiTheme="minorHAnsi" w:hAnsiTheme="minorHAnsi" w:cstheme="minorHAnsi"/>
            <w:rPrChange w:id="554" w:author="Rick Waldron" w:date="2022-07-27T16:26:00Z">
              <w:rPr/>
            </w:rPrChange>
          </w:rPr>
          <w:delText>.2</w:delText>
        </w:r>
      </w:del>
      <w:r w:rsidR="001D6C41" w:rsidRPr="005255C8">
        <w:rPr>
          <w:rFonts w:asciiTheme="minorHAnsi" w:hAnsiTheme="minorHAnsi" w:cstheme="minorHAnsi"/>
          <w:rPrChange w:id="555" w:author="Rick Waldron" w:date="2022-07-27T16:26:00Z">
            <w:rPr/>
          </w:rPrChange>
        </w:rPr>
        <w:t xml:space="preserve"> </w:t>
      </w:r>
      <w:r w:rsidR="00BE3123" w:rsidRPr="005255C8">
        <w:rPr>
          <w:rFonts w:asciiTheme="minorHAnsi" w:hAnsiTheme="minorHAnsi" w:cstheme="minorHAnsi"/>
          <w:rPrChange w:id="556" w:author="Rick Waldron" w:date="2022-07-27T16:26:00Z">
            <w:rPr/>
          </w:rPrChange>
        </w:rPr>
        <w:t xml:space="preserve"> Function </w:t>
      </w:r>
      <w:del w:id="557" w:author="Rick Waldron" w:date="2022-07-28T10:29:00Z">
        <w:r w:rsidR="00BE3123" w:rsidRPr="005255C8" w:rsidDel="005E1058">
          <w:rPr>
            <w:rFonts w:asciiTheme="minorHAnsi" w:hAnsiTheme="minorHAnsi" w:cstheme="minorHAnsi"/>
            <w:rPrChange w:id="558" w:author="Rick Waldron" w:date="2022-07-27T16:26:00Z">
              <w:rPr/>
            </w:rPrChange>
          </w:rPr>
          <w:delText xml:space="preserve">X </w:delText>
        </w:r>
      </w:del>
      <w:ins w:id="559" w:author="Rick Waldron" w:date="2022-07-28T10:29:00Z">
        <w:r w:rsidR="005E1058">
          <w:rPr>
            <w:rFonts w:asciiTheme="minorHAnsi" w:hAnsiTheme="minorHAnsi" w:cstheme="minorHAnsi"/>
          </w:rPr>
          <w:t>1</w:t>
        </w:r>
        <w:r w:rsidR="005E1058" w:rsidRPr="005255C8">
          <w:rPr>
            <w:rFonts w:asciiTheme="minorHAnsi" w:hAnsiTheme="minorHAnsi" w:cstheme="minorHAnsi"/>
            <w:rPrChange w:id="560" w:author="Rick Waldron" w:date="2022-07-27T16:26:00Z">
              <w:rPr/>
            </w:rPrChange>
          </w:rPr>
          <w:t xml:space="preserve"> </w:t>
        </w:r>
      </w:ins>
      <w:r w:rsidR="00BE3123" w:rsidRPr="005255C8">
        <w:rPr>
          <w:rFonts w:asciiTheme="minorHAnsi" w:hAnsiTheme="minorHAnsi" w:cstheme="minorHAnsi"/>
          <w:rPrChange w:id="561" w:author="Rick Waldron" w:date="2022-07-27T16:26:00Z">
            <w:rPr/>
          </w:rPrChange>
        </w:rPr>
        <w:t>Inputs</w:t>
      </w:r>
      <w:r w:rsidR="00BE3123" w:rsidRPr="005255C8">
        <w:rPr>
          <w:rFonts w:asciiTheme="minorHAnsi" w:hAnsiTheme="minorHAnsi" w:cstheme="minorHAnsi"/>
          <w:rPrChange w:id="562" w:author="Rick Waldron" w:date="2022-07-27T16:26:00Z">
            <w:rPr/>
          </w:rPrChange>
        </w:rPr>
        <w:tab/>
      </w:r>
    </w:p>
    <w:p w14:paraId="7311ABB7" w14:textId="7BE3F2D1" w:rsidR="0052312A" w:rsidRPr="0052312A" w:rsidDel="008B54B7" w:rsidRDefault="00BE3123" w:rsidP="00DD3EA7">
      <w:pPr>
        <w:ind w:left="1440"/>
        <w:rPr>
          <w:del w:id="563" w:author="Rick Waldron" w:date="2022-07-28T09:30:00Z"/>
          <w:rFonts w:eastAsiaTheme="minorEastAsia" w:cstheme="minorHAnsi"/>
          <w:b/>
          <w:iCs/>
          <w:sz w:val="20"/>
          <w:szCs w:val="20"/>
          <w:rPrChange w:id="564" w:author="Rick Waldron" w:date="2022-07-28T09:24:00Z">
            <w:rPr>
              <w:del w:id="565" w:author="Rick Waldron" w:date="2022-07-28T09:30:00Z"/>
              <w:rFonts w:ascii="Arial" w:eastAsiaTheme="minorEastAsia" w:hAnsi="Arial" w:cs="Arial"/>
              <w:b/>
              <w:sz w:val="20"/>
              <w:szCs w:val="20"/>
            </w:rPr>
          </w:rPrChange>
        </w:rPr>
      </w:pPr>
      <w:del w:id="566" w:author="Rick Waldron" w:date="2022-07-28T09:30:00Z">
        <w:r w:rsidRPr="005255C8" w:rsidDel="008B54B7">
          <w:rPr>
            <w:rFonts w:eastAsiaTheme="minorEastAsia" w:cstheme="minorHAnsi"/>
            <w:i/>
            <w:sz w:val="20"/>
            <w:szCs w:val="20"/>
            <w:rPrChange w:id="567" w:author="Rick Waldron" w:date="2022-07-27T16:26:00Z">
              <w:rPr>
                <w:rFonts w:ascii="Arial" w:eastAsiaTheme="minorEastAsia" w:hAnsi="Arial" w:cs="Arial"/>
                <w:i/>
                <w:sz w:val="20"/>
                <w:szCs w:val="20"/>
              </w:rPr>
            </w:rPrChange>
          </w:rPr>
          <w:delText>Describe the inputs to the function, including sources, valid ranges of values, timing considerations, operator requirements, and special interfaces</w:delText>
        </w:r>
      </w:del>
      <w:ins w:id="568" w:author="Rick Waldron" w:date="2022-07-28T10:15:00Z">
        <w:r w:rsidR="0024247B">
          <w:rPr>
            <w:rFonts w:eastAsiaTheme="minorEastAsia" w:cstheme="minorHAnsi"/>
            <w:iCs/>
            <w:sz w:val="20"/>
            <w:szCs w:val="20"/>
          </w:rPr>
          <w:t>Exam information (</w:t>
        </w:r>
      </w:ins>
      <w:ins w:id="569" w:author="Rick Waldron" w:date="2022-07-28T10:16:00Z">
        <w:r w:rsidR="0024247B">
          <w:rPr>
            <w:rFonts w:eastAsiaTheme="minorEastAsia" w:cstheme="minorHAnsi"/>
            <w:iCs/>
            <w:sz w:val="20"/>
            <w:szCs w:val="20"/>
          </w:rPr>
          <w:t xml:space="preserve">class name, students names, emails, </w:t>
        </w:r>
      </w:ins>
      <w:ins w:id="570" w:author="Rick Waldron" w:date="2022-07-28T10:15:00Z">
        <w:r w:rsidR="0024247B">
          <w:rPr>
            <w:rFonts w:eastAsiaTheme="minorEastAsia" w:cstheme="minorHAnsi"/>
            <w:iCs/>
            <w:sz w:val="20"/>
            <w:szCs w:val="20"/>
          </w:rPr>
          <w:t>number of questions, marks for each question, tags for each question</w:t>
        </w:r>
      </w:ins>
      <w:ins w:id="571" w:author="Rick Waldron" w:date="2022-07-28T10:16:00Z">
        <w:r w:rsidR="0024247B">
          <w:rPr>
            <w:rFonts w:eastAsiaTheme="minorEastAsia" w:cstheme="minorHAnsi"/>
            <w:iCs/>
            <w:sz w:val="20"/>
            <w:szCs w:val="20"/>
          </w:rPr>
          <w:t>) and each student’s mark for each question.</w:t>
        </w:r>
      </w:ins>
      <w:del w:id="572" w:author="Rick Waldron" w:date="2022-07-28T09:30:00Z">
        <w:r w:rsidRPr="005255C8" w:rsidDel="008B54B7">
          <w:rPr>
            <w:rFonts w:eastAsiaTheme="minorEastAsia" w:cstheme="minorHAnsi"/>
            <w:i/>
            <w:sz w:val="20"/>
            <w:szCs w:val="20"/>
            <w:rPrChange w:id="573" w:author="Rick Waldron" w:date="2022-07-27T16:26:00Z">
              <w:rPr>
                <w:rFonts w:ascii="Arial" w:eastAsiaTheme="minorEastAsia" w:hAnsi="Arial" w:cs="Arial"/>
                <w:i/>
                <w:sz w:val="20"/>
                <w:szCs w:val="20"/>
              </w:rPr>
            </w:rPrChange>
          </w:rPr>
          <w:delText>.</w:delText>
        </w:r>
      </w:del>
    </w:p>
    <w:p w14:paraId="3B1626F9" w14:textId="77777777" w:rsidR="00BE3123" w:rsidRPr="005255C8" w:rsidRDefault="00BE3123" w:rsidP="008B54B7">
      <w:pPr>
        <w:ind w:left="1440"/>
        <w:rPr>
          <w:rFonts w:eastAsiaTheme="minorEastAsia" w:cstheme="minorHAnsi"/>
          <w:b/>
          <w:sz w:val="20"/>
          <w:szCs w:val="20"/>
          <w:rPrChange w:id="574" w:author="Rick Waldron" w:date="2022-07-27T16:26:00Z">
            <w:rPr>
              <w:rFonts w:ascii="Arial" w:eastAsiaTheme="minorEastAsia" w:hAnsi="Arial" w:cs="Arial"/>
              <w:b/>
              <w:sz w:val="20"/>
              <w:szCs w:val="20"/>
            </w:rPr>
          </w:rPrChange>
        </w:rPr>
      </w:pPr>
      <m:oMathPara>
        <m:oMathParaPr>
          <m:jc m:val="left"/>
        </m:oMathParaPr>
        <m:oMath>
          <m:r>
            <w:del w:id="575" w:author="Rick Waldron" w:date="2022-07-28T09:30:00Z">
              <m:rPr>
                <m:sty m:val="bi"/>
              </m:rPr>
              <w:rPr>
                <w:rFonts w:ascii="Cambria Math" w:hAnsi="Cambria Math" w:cstheme="minorHAnsi"/>
                <w:sz w:val="20"/>
                <w:szCs w:val="20"/>
              </w:rPr>
              <m:t>⇒</m:t>
            </w:del>
          </m:r>
        </m:oMath>
      </m:oMathPara>
    </w:p>
    <w:p w14:paraId="5BE1E902" w14:textId="02F9A196" w:rsidR="00BE3123" w:rsidRPr="005255C8" w:rsidRDefault="005F3980" w:rsidP="00DD3EA7">
      <w:pPr>
        <w:pStyle w:val="Heading4"/>
        <w:ind w:left="1440"/>
        <w:rPr>
          <w:rFonts w:asciiTheme="minorHAnsi" w:hAnsiTheme="minorHAnsi" w:cstheme="minorHAnsi"/>
          <w:rPrChange w:id="576" w:author="Rick Waldron" w:date="2022-07-27T16:26:00Z">
            <w:rPr/>
          </w:rPrChange>
        </w:rPr>
      </w:pPr>
      <w:r w:rsidRPr="005255C8">
        <w:rPr>
          <w:rFonts w:asciiTheme="minorHAnsi" w:hAnsiTheme="minorHAnsi" w:cstheme="minorHAnsi"/>
          <w:rPrChange w:id="577" w:author="Rick Waldron" w:date="2022-07-27T16:26:00Z">
            <w:rPr/>
          </w:rPrChange>
        </w:rPr>
        <w:t>2.3</w:t>
      </w:r>
      <w:r w:rsidR="00700247" w:rsidRPr="005255C8">
        <w:rPr>
          <w:rFonts w:asciiTheme="minorHAnsi" w:hAnsiTheme="minorHAnsi" w:cstheme="minorHAnsi"/>
          <w:rPrChange w:id="578" w:author="Rick Waldron" w:date="2022-07-27T16:26:00Z">
            <w:rPr/>
          </w:rPrChange>
        </w:rPr>
        <w:t>.1</w:t>
      </w:r>
      <w:r w:rsidR="001D6C41" w:rsidRPr="005255C8">
        <w:rPr>
          <w:rFonts w:asciiTheme="minorHAnsi" w:hAnsiTheme="minorHAnsi" w:cstheme="minorHAnsi"/>
          <w:rPrChange w:id="579" w:author="Rick Waldron" w:date="2022-07-27T16:26:00Z">
            <w:rPr/>
          </w:rPrChange>
        </w:rPr>
        <w:t>.</w:t>
      </w:r>
      <w:ins w:id="580" w:author="Rick Waldron" w:date="2022-07-28T10:29:00Z">
        <w:r w:rsidR="005E1058">
          <w:rPr>
            <w:rFonts w:asciiTheme="minorHAnsi" w:hAnsiTheme="minorHAnsi" w:cstheme="minorHAnsi"/>
          </w:rPr>
          <w:t xml:space="preserve">1.3 </w:t>
        </w:r>
      </w:ins>
      <w:del w:id="581" w:author="Rick Waldron" w:date="2022-07-28T09:34:00Z">
        <w:r w:rsidR="001D6C41" w:rsidRPr="005255C8" w:rsidDel="00F938AD">
          <w:rPr>
            <w:rFonts w:asciiTheme="minorHAnsi" w:hAnsiTheme="minorHAnsi" w:cstheme="minorHAnsi"/>
            <w:rPrChange w:id="582" w:author="Rick Waldron" w:date="2022-07-27T16:26:00Z">
              <w:rPr/>
            </w:rPrChange>
          </w:rPr>
          <w:delText>nf</w:delText>
        </w:r>
      </w:del>
      <w:del w:id="583" w:author="Rick Waldron" w:date="2022-07-28T10:29:00Z">
        <w:r w:rsidR="001D6C41" w:rsidRPr="005255C8" w:rsidDel="005E1058">
          <w:rPr>
            <w:rFonts w:asciiTheme="minorHAnsi" w:hAnsiTheme="minorHAnsi" w:cstheme="minorHAnsi"/>
            <w:rPrChange w:id="584" w:author="Rick Waldron" w:date="2022-07-27T16:26:00Z">
              <w:rPr/>
            </w:rPrChange>
          </w:rPr>
          <w:delText>.3</w:delText>
        </w:r>
      </w:del>
      <w:r w:rsidR="00BE3123" w:rsidRPr="005255C8">
        <w:rPr>
          <w:rFonts w:asciiTheme="minorHAnsi" w:hAnsiTheme="minorHAnsi" w:cstheme="minorHAnsi"/>
          <w:rPrChange w:id="585" w:author="Rick Waldron" w:date="2022-07-27T16:26:00Z">
            <w:rPr/>
          </w:rPrChange>
        </w:rPr>
        <w:t xml:space="preserve">Function </w:t>
      </w:r>
      <w:del w:id="586" w:author="Rick Waldron" w:date="2022-07-28T10:29:00Z">
        <w:r w:rsidR="00BE3123" w:rsidRPr="005255C8" w:rsidDel="005E1058">
          <w:rPr>
            <w:rFonts w:asciiTheme="minorHAnsi" w:hAnsiTheme="minorHAnsi" w:cstheme="minorHAnsi"/>
            <w:rPrChange w:id="587" w:author="Rick Waldron" w:date="2022-07-27T16:26:00Z">
              <w:rPr/>
            </w:rPrChange>
          </w:rPr>
          <w:delText xml:space="preserve">X </w:delText>
        </w:r>
      </w:del>
      <w:ins w:id="588" w:author="Rick Waldron" w:date="2022-07-28T10:29:00Z">
        <w:r w:rsidR="005E1058">
          <w:rPr>
            <w:rFonts w:asciiTheme="minorHAnsi" w:hAnsiTheme="minorHAnsi" w:cstheme="minorHAnsi"/>
          </w:rPr>
          <w:t>1</w:t>
        </w:r>
        <w:r w:rsidR="005E1058" w:rsidRPr="005255C8">
          <w:rPr>
            <w:rFonts w:asciiTheme="minorHAnsi" w:hAnsiTheme="minorHAnsi" w:cstheme="minorHAnsi"/>
            <w:rPrChange w:id="589" w:author="Rick Waldron" w:date="2022-07-27T16:26:00Z">
              <w:rPr/>
            </w:rPrChange>
          </w:rPr>
          <w:t xml:space="preserve"> </w:t>
        </w:r>
      </w:ins>
      <w:r w:rsidR="00BE3123" w:rsidRPr="005255C8">
        <w:rPr>
          <w:rFonts w:asciiTheme="minorHAnsi" w:hAnsiTheme="minorHAnsi" w:cstheme="minorHAnsi"/>
          <w:rPrChange w:id="590" w:author="Rick Waldron" w:date="2022-07-27T16:26:00Z">
            <w:rPr/>
          </w:rPrChange>
        </w:rPr>
        <w:t>Operations</w:t>
      </w:r>
      <w:r w:rsidR="00BE3123" w:rsidRPr="005255C8">
        <w:rPr>
          <w:rFonts w:asciiTheme="minorHAnsi" w:hAnsiTheme="minorHAnsi" w:cstheme="minorHAnsi"/>
          <w:rPrChange w:id="591" w:author="Rick Waldron" w:date="2022-07-27T16:26:00Z">
            <w:rPr/>
          </w:rPrChange>
        </w:rPr>
        <w:tab/>
      </w:r>
    </w:p>
    <w:p w14:paraId="04B4E7AB" w14:textId="306A64A7" w:rsidR="00BE3123" w:rsidRPr="008B54B7" w:rsidDel="00F938AD" w:rsidRDefault="00BE3123" w:rsidP="00DD3EA7">
      <w:pPr>
        <w:ind w:left="1440"/>
        <w:rPr>
          <w:del w:id="592" w:author="Rick Waldron" w:date="2022-07-28T09:34:00Z"/>
          <w:rFonts w:eastAsiaTheme="minorEastAsia" w:cstheme="minorHAnsi"/>
          <w:b/>
          <w:iCs/>
          <w:sz w:val="20"/>
          <w:szCs w:val="20"/>
          <w:rPrChange w:id="593" w:author="Rick Waldron" w:date="2022-07-28T09:27:00Z">
            <w:rPr>
              <w:del w:id="594" w:author="Rick Waldron" w:date="2022-07-28T09:34:00Z"/>
              <w:rFonts w:ascii="Arial" w:eastAsiaTheme="minorEastAsia" w:hAnsi="Arial" w:cs="Arial"/>
              <w:b/>
              <w:sz w:val="20"/>
              <w:szCs w:val="20"/>
            </w:rPr>
          </w:rPrChange>
        </w:rPr>
      </w:pPr>
      <w:del w:id="595" w:author="Rick Waldron" w:date="2022-07-28T09:27:00Z">
        <w:r w:rsidRPr="005255C8" w:rsidDel="008B54B7">
          <w:rPr>
            <w:rFonts w:eastAsiaTheme="minorEastAsia" w:cstheme="minorHAnsi"/>
            <w:i/>
            <w:sz w:val="20"/>
            <w:szCs w:val="20"/>
            <w:rPrChange w:id="596" w:author="Rick Waldron" w:date="2022-07-27T16:26:00Z">
              <w:rPr>
                <w:rFonts w:ascii="Arial" w:eastAsiaTheme="minorEastAsia" w:hAnsi="Arial" w:cs="Arial"/>
                <w:i/>
                <w:sz w:val="20"/>
                <w:szCs w:val="20"/>
              </w:rPr>
            </w:rPrChange>
          </w:rPr>
          <w:delText xml:space="preserve">Describe the operations to be performed within the function, including </w:delText>
        </w:r>
        <w:r w:rsidR="00803A0F" w:rsidRPr="005255C8" w:rsidDel="008B54B7">
          <w:rPr>
            <w:rFonts w:eastAsiaTheme="minorEastAsia" w:cstheme="minorHAnsi"/>
            <w:i/>
            <w:sz w:val="20"/>
            <w:szCs w:val="20"/>
            <w:rPrChange w:id="597" w:author="Rick Waldron" w:date="2022-07-27T16:26:00Z">
              <w:rPr>
                <w:rFonts w:ascii="Arial" w:eastAsiaTheme="minorEastAsia" w:hAnsi="Arial" w:cs="Arial"/>
                <w:i/>
                <w:sz w:val="20"/>
                <w:szCs w:val="20"/>
              </w:rPr>
            </w:rPrChange>
          </w:rPr>
          <w:delText>validity checks, response to abn</w:delText>
        </w:r>
        <w:r w:rsidRPr="005255C8" w:rsidDel="008B54B7">
          <w:rPr>
            <w:rFonts w:eastAsiaTheme="minorEastAsia" w:cstheme="minorHAnsi"/>
            <w:i/>
            <w:sz w:val="20"/>
            <w:szCs w:val="20"/>
            <w:rPrChange w:id="598" w:author="Rick Waldron" w:date="2022-07-27T16:26:00Z">
              <w:rPr>
                <w:rFonts w:ascii="Arial" w:eastAsiaTheme="minorEastAsia" w:hAnsi="Arial" w:cs="Arial"/>
                <w:i/>
                <w:sz w:val="20"/>
                <w:szCs w:val="20"/>
              </w:rPr>
            </w:rPrChange>
          </w:rPr>
          <w:delText>ormal conditions, and types of processing required.</w:delText>
        </w:r>
      </w:del>
      <w:ins w:id="599" w:author="Rick Waldron" w:date="2022-07-28T10:16:00Z">
        <w:r w:rsidR="0024247B">
          <w:rPr>
            <w:rFonts w:eastAsiaTheme="minorEastAsia" w:cstheme="minorHAnsi"/>
            <w:iCs/>
            <w:sz w:val="20"/>
            <w:szCs w:val="20"/>
          </w:rPr>
          <w:t>Setting up th</w:t>
        </w:r>
      </w:ins>
      <w:ins w:id="600" w:author="Rick Waldron" w:date="2022-07-28T10:17:00Z">
        <w:r w:rsidR="0024247B">
          <w:rPr>
            <w:rFonts w:eastAsiaTheme="minorEastAsia" w:cstheme="minorHAnsi"/>
            <w:iCs/>
            <w:sz w:val="20"/>
            <w:szCs w:val="20"/>
          </w:rPr>
          <w:t>e exam in the application, putting exam papers in order and entering class marks one by one.</w:t>
        </w:r>
      </w:ins>
    </w:p>
    <w:p w14:paraId="2B283ADA" w14:textId="77777777" w:rsidR="00BE3123" w:rsidRPr="005255C8" w:rsidRDefault="00BE3123" w:rsidP="00F938AD">
      <w:pPr>
        <w:ind w:left="1440"/>
        <w:rPr>
          <w:rFonts w:eastAsiaTheme="minorEastAsia" w:cstheme="minorHAnsi"/>
          <w:b/>
          <w:sz w:val="20"/>
          <w:szCs w:val="20"/>
          <w:rPrChange w:id="601" w:author="Rick Waldron" w:date="2022-07-27T16:26:00Z">
            <w:rPr>
              <w:rFonts w:ascii="Arial" w:eastAsiaTheme="minorEastAsia" w:hAnsi="Arial" w:cs="Arial"/>
              <w:b/>
              <w:sz w:val="20"/>
              <w:szCs w:val="20"/>
            </w:rPr>
          </w:rPrChange>
        </w:rPr>
      </w:pPr>
      <m:oMathPara>
        <m:oMathParaPr>
          <m:jc m:val="left"/>
        </m:oMathParaPr>
        <m:oMath>
          <m:r>
            <w:del w:id="602" w:author="Rick Waldron" w:date="2022-07-28T09:34:00Z">
              <m:rPr>
                <m:sty m:val="bi"/>
              </m:rPr>
              <w:rPr>
                <w:rFonts w:ascii="Cambria Math" w:hAnsi="Cambria Math" w:cstheme="minorHAnsi"/>
                <w:sz w:val="20"/>
                <w:szCs w:val="20"/>
              </w:rPr>
              <m:t>⇒</m:t>
            </w:del>
          </m:r>
        </m:oMath>
      </m:oMathPara>
    </w:p>
    <w:p w14:paraId="41668BB8" w14:textId="00CFB830" w:rsidR="00803A0F" w:rsidRPr="005255C8" w:rsidRDefault="005F3980" w:rsidP="00DD3EA7">
      <w:pPr>
        <w:pStyle w:val="Heading4"/>
        <w:ind w:left="1440"/>
        <w:rPr>
          <w:rFonts w:asciiTheme="minorHAnsi" w:hAnsiTheme="minorHAnsi" w:cstheme="minorHAnsi"/>
          <w:rPrChange w:id="603" w:author="Rick Waldron" w:date="2022-07-27T16:26:00Z">
            <w:rPr/>
          </w:rPrChange>
        </w:rPr>
      </w:pPr>
      <w:r w:rsidRPr="005255C8">
        <w:rPr>
          <w:rFonts w:asciiTheme="minorHAnsi" w:hAnsiTheme="minorHAnsi" w:cstheme="minorHAnsi"/>
          <w:rPrChange w:id="604" w:author="Rick Waldron" w:date="2022-07-27T16:26:00Z">
            <w:rPr/>
          </w:rPrChange>
        </w:rPr>
        <w:t>2.3</w:t>
      </w:r>
      <w:r w:rsidR="00700247" w:rsidRPr="005255C8">
        <w:rPr>
          <w:rFonts w:asciiTheme="minorHAnsi" w:hAnsiTheme="minorHAnsi" w:cstheme="minorHAnsi"/>
          <w:rPrChange w:id="605" w:author="Rick Waldron" w:date="2022-07-27T16:26:00Z">
            <w:rPr/>
          </w:rPrChange>
        </w:rPr>
        <w:t>.1</w:t>
      </w:r>
      <w:r w:rsidR="001D6C41" w:rsidRPr="005255C8">
        <w:rPr>
          <w:rFonts w:asciiTheme="minorHAnsi" w:hAnsiTheme="minorHAnsi" w:cstheme="minorHAnsi"/>
          <w:rPrChange w:id="606" w:author="Rick Waldron" w:date="2022-07-27T16:26:00Z">
            <w:rPr/>
          </w:rPrChange>
        </w:rPr>
        <w:t>.</w:t>
      </w:r>
      <w:ins w:id="607" w:author="Rick Waldron" w:date="2022-07-28T10:29:00Z">
        <w:r w:rsidR="005E1058">
          <w:rPr>
            <w:rFonts w:asciiTheme="minorHAnsi" w:hAnsiTheme="minorHAnsi" w:cstheme="minorHAnsi"/>
          </w:rPr>
          <w:t>1.4</w:t>
        </w:r>
      </w:ins>
      <w:del w:id="608" w:author="Rick Waldron" w:date="2022-07-28T09:34:00Z">
        <w:r w:rsidR="001D6C41" w:rsidRPr="005255C8" w:rsidDel="00F938AD">
          <w:rPr>
            <w:rFonts w:asciiTheme="minorHAnsi" w:hAnsiTheme="minorHAnsi" w:cstheme="minorHAnsi"/>
            <w:rPrChange w:id="609" w:author="Rick Waldron" w:date="2022-07-27T16:26:00Z">
              <w:rPr/>
            </w:rPrChange>
          </w:rPr>
          <w:delText>nf</w:delText>
        </w:r>
      </w:del>
      <w:del w:id="610" w:author="Rick Waldron" w:date="2022-07-28T10:29:00Z">
        <w:r w:rsidR="001D6C41" w:rsidRPr="005255C8" w:rsidDel="005E1058">
          <w:rPr>
            <w:rFonts w:asciiTheme="minorHAnsi" w:hAnsiTheme="minorHAnsi" w:cstheme="minorHAnsi"/>
            <w:rPrChange w:id="611" w:author="Rick Waldron" w:date="2022-07-27T16:26:00Z">
              <w:rPr/>
            </w:rPrChange>
          </w:rPr>
          <w:delText>.</w:delText>
        </w:r>
      </w:del>
      <w:del w:id="612" w:author="Rick Waldron" w:date="2022-07-28T09:34:00Z">
        <w:r w:rsidR="001D6C41" w:rsidRPr="005255C8" w:rsidDel="00F938AD">
          <w:rPr>
            <w:rFonts w:asciiTheme="minorHAnsi" w:hAnsiTheme="minorHAnsi" w:cstheme="minorHAnsi"/>
            <w:rPrChange w:id="613" w:author="Rick Waldron" w:date="2022-07-27T16:26:00Z">
              <w:rPr/>
            </w:rPrChange>
          </w:rPr>
          <w:delText>2</w:delText>
        </w:r>
      </w:del>
      <w:r w:rsidR="00803A0F" w:rsidRPr="005255C8">
        <w:rPr>
          <w:rFonts w:asciiTheme="minorHAnsi" w:hAnsiTheme="minorHAnsi" w:cstheme="minorHAnsi"/>
          <w:rPrChange w:id="614" w:author="Rick Waldron" w:date="2022-07-27T16:26:00Z">
            <w:rPr/>
          </w:rPrChange>
        </w:rPr>
        <w:t xml:space="preserve"> Function </w:t>
      </w:r>
      <w:del w:id="615" w:author="Rick Waldron" w:date="2022-07-28T10:29:00Z">
        <w:r w:rsidR="00803A0F" w:rsidRPr="005255C8" w:rsidDel="005E1058">
          <w:rPr>
            <w:rFonts w:asciiTheme="minorHAnsi" w:hAnsiTheme="minorHAnsi" w:cstheme="minorHAnsi"/>
            <w:rPrChange w:id="616" w:author="Rick Waldron" w:date="2022-07-27T16:26:00Z">
              <w:rPr/>
            </w:rPrChange>
          </w:rPr>
          <w:delText xml:space="preserve">X </w:delText>
        </w:r>
      </w:del>
      <w:ins w:id="617" w:author="Rick Waldron" w:date="2022-07-28T10:29:00Z">
        <w:r w:rsidR="005E1058">
          <w:rPr>
            <w:rFonts w:asciiTheme="minorHAnsi" w:hAnsiTheme="minorHAnsi" w:cstheme="minorHAnsi"/>
          </w:rPr>
          <w:t>1</w:t>
        </w:r>
        <w:r w:rsidR="005E1058" w:rsidRPr="005255C8">
          <w:rPr>
            <w:rFonts w:asciiTheme="minorHAnsi" w:hAnsiTheme="minorHAnsi" w:cstheme="minorHAnsi"/>
            <w:rPrChange w:id="618" w:author="Rick Waldron" w:date="2022-07-27T16:26:00Z">
              <w:rPr/>
            </w:rPrChange>
          </w:rPr>
          <w:t xml:space="preserve"> </w:t>
        </w:r>
      </w:ins>
      <w:r w:rsidR="00803A0F" w:rsidRPr="005255C8">
        <w:rPr>
          <w:rFonts w:asciiTheme="minorHAnsi" w:hAnsiTheme="minorHAnsi" w:cstheme="minorHAnsi"/>
          <w:rPrChange w:id="619" w:author="Rick Waldron" w:date="2022-07-27T16:26:00Z">
            <w:rPr/>
          </w:rPrChange>
        </w:rPr>
        <w:t>Outputs</w:t>
      </w:r>
      <w:r w:rsidR="00803A0F" w:rsidRPr="005255C8">
        <w:rPr>
          <w:rFonts w:asciiTheme="minorHAnsi" w:hAnsiTheme="minorHAnsi" w:cstheme="minorHAnsi"/>
          <w:rPrChange w:id="620" w:author="Rick Waldron" w:date="2022-07-27T16:26:00Z">
            <w:rPr/>
          </w:rPrChange>
        </w:rPr>
        <w:tab/>
      </w:r>
    </w:p>
    <w:p w14:paraId="160AF979" w14:textId="6EC905F8" w:rsidR="00803A0F" w:rsidRPr="00F938AD" w:rsidRDefault="00803A0F" w:rsidP="00DD3EA7">
      <w:pPr>
        <w:ind w:left="1440"/>
        <w:rPr>
          <w:rFonts w:eastAsiaTheme="minorEastAsia" w:cstheme="minorHAnsi"/>
          <w:b/>
          <w:iCs/>
          <w:sz w:val="20"/>
          <w:szCs w:val="20"/>
          <w:rPrChange w:id="621" w:author="Rick Waldron" w:date="2022-07-28T09:34:00Z">
            <w:rPr>
              <w:rFonts w:ascii="Arial" w:eastAsiaTheme="minorEastAsia" w:hAnsi="Arial" w:cs="Arial"/>
              <w:b/>
              <w:sz w:val="20"/>
              <w:szCs w:val="20"/>
            </w:rPr>
          </w:rPrChange>
        </w:rPr>
      </w:pPr>
      <w:del w:id="622" w:author="Rick Waldron" w:date="2022-07-28T09:33:00Z">
        <w:r w:rsidRPr="00F938AD" w:rsidDel="00F938AD">
          <w:rPr>
            <w:rFonts w:eastAsiaTheme="minorEastAsia" w:cstheme="minorHAnsi"/>
            <w:iCs/>
            <w:sz w:val="20"/>
            <w:szCs w:val="20"/>
            <w:rPrChange w:id="623" w:author="Rick Waldron" w:date="2022-07-28T09:34:00Z">
              <w:rPr>
                <w:rFonts w:ascii="Arial" w:eastAsiaTheme="minorEastAsia" w:hAnsi="Arial" w:cs="Arial"/>
                <w:i/>
                <w:sz w:val="20"/>
                <w:szCs w:val="20"/>
              </w:rPr>
            </w:rPrChange>
          </w:rPr>
          <w:delText>Describe the ou</w:delText>
        </w:r>
        <w:r w:rsidR="002B20F9" w:rsidRPr="00F938AD" w:rsidDel="00F938AD">
          <w:rPr>
            <w:rFonts w:eastAsiaTheme="minorEastAsia" w:cstheme="minorHAnsi"/>
            <w:iCs/>
            <w:sz w:val="20"/>
            <w:szCs w:val="20"/>
            <w:rPrChange w:id="624" w:author="Rick Waldron" w:date="2022-07-28T09:34:00Z">
              <w:rPr>
                <w:rFonts w:ascii="Arial" w:eastAsiaTheme="minorEastAsia" w:hAnsi="Arial" w:cs="Arial"/>
                <w:i/>
                <w:sz w:val="20"/>
                <w:szCs w:val="20"/>
              </w:rPr>
            </w:rPrChange>
          </w:rPr>
          <w:delText>t</w:delText>
        </w:r>
        <w:r w:rsidRPr="00F938AD" w:rsidDel="00F938AD">
          <w:rPr>
            <w:rFonts w:eastAsiaTheme="minorEastAsia" w:cstheme="minorHAnsi"/>
            <w:iCs/>
            <w:sz w:val="20"/>
            <w:szCs w:val="20"/>
            <w:rPrChange w:id="625" w:author="Rick Waldron" w:date="2022-07-28T09:34:00Z">
              <w:rPr>
                <w:rFonts w:ascii="Arial" w:eastAsiaTheme="minorEastAsia" w:hAnsi="Arial" w:cs="Arial"/>
                <w:i/>
                <w:sz w:val="20"/>
                <w:szCs w:val="20"/>
              </w:rPr>
            </w:rPrChange>
          </w:rPr>
          <w:delText>puts from the function, including output destinations, valid ranges of values, timing considerations, and considerations for handling of illegal values, error messages, and interfaces required.</w:delText>
        </w:r>
      </w:del>
      <w:ins w:id="626" w:author="Rick Waldron" w:date="2022-07-28T10:17:00Z">
        <w:r w:rsidR="0024247B">
          <w:rPr>
            <w:rFonts w:eastAsiaTheme="minorEastAsia" w:cstheme="minorHAnsi"/>
            <w:iCs/>
            <w:sz w:val="20"/>
            <w:szCs w:val="20"/>
          </w:rPr>
          <w:t>A database with all student marks for each question.</w:t>
        </w:r>
      </w:ins>
    </w:p>
    <w:p w14:paraId="3E115273" w14:textId="77777777" w:rsidR="00803A0F" w:rsidRPr="005255C8" w:rsidRDefault="00803A0F" w:rsidP="00DD3EA7">
      <w:pPr>
        <w:ind w:left="1440"/>
        <w:rPr>
          <w:rFonts w:eastAsiaTheme="minorEastAsia" w:cstheme="minorHAnsi"/>
          <w:b/>
          <w:sz w:val="20"/>
          <w:szCs w:val="20"/>
          <w:rPrChange w:id="627" w:author="Rick Waldron" w:date="2022-07-27T16:26:00Z">
            <w:rPr>
              <w:rFonts w:ascii="Arial" w:eastAsiaTheme="minorEastAsia" w:hAnsi="Arial" w:cs="Arial"/>
              <w:b/>
              <w:sz w:val="20"/>
              <w:szCs w:val="20"/>
            </w:rPr>
          </w:rPrChange>
        </w:rPr>
      </w:pPr>
      <m:oMathPara>
        <m:oMathParaPr>
          <m:jc m:val="left"/>
        </m:oMathParaPr>
        <m:oMath>
          <m:r>
            <w:del w:id="628" w:author="Rick Waldron" w:date="2022-07-28T09:34:00Z">
              <m:rPr>
                <m:sty m:val="bi"/>
              </m:rPr>
              <w:rPr>
                <w:rFonts w:ascii="Cambria Math" w:hAnsi="Cambria Math" w:cstheme="minorHAnsi"/>
                <w:sz w:val="20"/>
                <w:szCs w:val="20"/>
              </w:rPr>
              <m:t>⇒</m:t>
            </w:del>
          </m:r>
        </m:oMath>
      </m:oMathPara>
    </w:p>
    <w:p w14:paraId="3994E829" w14:textId="4D119933" w:rsidR="00CC1D73" w:rsidRPr="005255C8" w:rsidRDefault="005F3980" w:rsidP="00DD3EA7">
      <w:pPr>
        <w:pStyle w:val="Heading3"/>
        <w:rPr>
          <w:rFonts w:asciiTheme="minorHAnsi" w:hAnsiTheme="minorHAnsi" w:cstheme="minorHAnsi"/>
          <w:rPrChange w:id="629" w:author="Rick Waldron" w:date="2022-07-27T16:26:00Z">
            <w:rPr/>
          </w:rPrChange>
        </w:rPr>
      </w:pPr>
      <w:bookmarkStart w:id="630" w:name="_Toc111635673"/>
      <w:r w:rsidRPr="005255C8">
        <w:rPr>
          <w:rFonts w:asciiTheme="minorHAnsi" w:hAnsiTheme="minorHAnsi" w:cstheme="minorHAnsi"/>
          <w:rPrChange w:id="631" w:author="Rick Waldron" w:date="2022-07-27T16:26:00Z">
            <w:rPr/>
          </w:rPrChange>
        </w:rPr>
        <w:t>2.3</w:t>
      </w:r>
      <w:r w:rsidR="00700247" w:rsidRPr="005255C8">
        <w:rPr>
          <w:rFonts w:asciiTheme="minorHAnsi" w:hAnsiTheme="minorHAnsi" w:cstheme="minorHAnsi"/>
          <w:rPrChange w:id="632" w:author="Rick Waldron" w:date="2022-07-27T16:26:00Z">
            <w:rPr/>
          </w:rPrChange>
        </w:rPr>
        <w:t>.1</w:t>
      </w:r>
      <w:r w:rsidR="00CC1D73" w:rsidRPr="005255C8">
        <w:rPr>
          <w:rFonts w:asciiTheme="minorHAnsi" w:hAnsiTheme="minorHAnsi" w:cstheme="minorHAnsi"/>
          <w:rPrChange w:id="633" w:author="Rick Waldron" w:date="2022-07-27T16:26:00Z">
            <w:rPr/>
          </w:rPrChange>
        </w:rPr>
        <w:t>.</w:t>
      </w:r>
      <w:del w:id="634" w:author="Rick Waldron" w:date="2022-07-28T10:18:00Z">
        <w:r w:rsidR="00CC1D73" w:rsidRPr="005255C8" w:rsidDel="0024247B">
          <w:rPr>
            <w:rFonts w:asciiTheme="minorHAnsi" w:hAnsiTheme="minorHAnsi" w:cstheme="minorHAnsi"/>
            <w:rPrChange w:id="635" w:author="Rick Waldron" w:date="2022-07-27T16:26:00Z">
              <w:rPr/>
            </w:rPrChange>
          </w:rPr>
          <w:delText xml:space="preserve">nu </w:delText>
        </w:r>
      </w:del>
      <w:ins w:id="636" w:author="Rick Waldron" w:date="2022-07-28T10:18:00Z">
        <w:r w:rsidR="0024247B">
          <w:rPr>
            <w:rFonts w:asciiTheme="minorHAnsi" w:hAnsiTheme="minorHAnsi" w:cstheme="minorHAnsi"/>
          </w:rPr>
          <w:t>2</w:t>
        </w:r>
        <w:r w:rsidR="0024247B" w:rsidRPr="005255C8">
          <w:rPr>
            <w:rFonts w:asciiTheme="minorHAnsi" w:hAnsiTheme="minorHAnsi" w:cstheme="minorHAnsi"/>
            <w:rPrChange w:id="637" w:author="Rick Waldron" w:date="2022-07-27T16:26:00Z">
              <w:rPr/>
            </w:rPrChange>
          </w:rPr>
          <w:t xml:space="preserve"> </w:t>
        </w:r>
      </w:ins>
      <w:r w:rsidR="00CC1D73" w:rsidRPr="005255C8">
        <w:rPr>
          <w:rFonts w:asciiTheme="minorHAnsi" w:hAnsiTheme="minorHAnsi" w:cstheme="minorHAnsi"/>
          <w:rPrChange w:id="638" w:author="Rick Waldron" w:date="2022-07-27T16:26:00Z">
            <w:rPr/>
          </w:rPrChange>
        </w:rPr>
        <w:t xml:space="preserve">Use Case </w:t>
      </w:r>
      <w:del w:id="639" w:author="Rick Waldron" w:date="2022-07-28T10:18:00Z">
        <w:r w:rsidR="00CC1D73" w:rsidRPr="005255C8" w:rsidDel="0024247B">
          <w:rPr>
            <w:rFonts w:asciiTheme="minorHAnsi" w:hAnsiTheme="minorHAnsi" w:cstheme="minorHAnsi"/>
            <w:rPrChange w:id="640" w:author="Rick Waldron" w:date="2022-07-27T16:26:00Z">
              <w:rPr/>
            </w:rPrChange>
          </w:rPr>
          <w:delText>Y</w:delText>
        </w:r>
      </w:del>
      <w:ins w:id="641" w:author="Rick Waldron" w:date="2022-07-28T10:18:00Z">
        <w:r w:rsidR="0024247B">
          <w:rPr>
            <w:rFonts w:asciiTheme="minorHAnsi" w:hAnsiTheme="minorHAnsi" w:cstheme="minorHAnsi"/>
          </w:rPr>
          <w:t>1: Final exam for a unit</w:t>
        </w:r>
      </w:ins>
      <w:bookmarkEnd w:id="630"/>
      <w:r w:rsidR="00CC1D73" w:rsidRPr="005255C8">
        <w:rPr>
          <w:rFonts w:asciiTheme="minorHAnsi" w:hAnsiTheme="minorHAnsi" w:cstheme="minorHAnsi"/>
          <w:rPrChange w:id="642" w:author="Rick Waldron" w:date="2022-07-27T16:26:00Z">
            <w:rPr/>
          </w:rPrChange>
        </w:rPr>
        <w:tab/>
      </w:r>
    </w:p>
    <w:p w14:paraId="209B3354" w14:textId="1A284A6D" w:rsidR="00CC1D73" w:rsidRPr="0024247B" w:rsidDel="0024247B" w:rsidRDefault="00CC1D73" w:rsidP="008A2540">
      <w:pPr>
        <w:ind w:left="720"/>
        <w:rPr>
          <w:del w:id="643" w:author="Rick Waldron" w:date="2022-07-28T10:18:00Z"/>
          <w:rFonts w:eastAsiaTheme="minorEastAsia" w:cstheme="minorHAnsi"/>
          <w:iCs/>
          <w:sz w:val="20"/>
          <w:szCs w:val="20"/>
          <w:rPrChange w:id="644" w:author="Rick Waldron" w:date="2022-07-28T10:19:00Z">
            <w:rPr>
              <w:del w:id="645" w:author="Rick Waldron" w:date="2022-07-28T10:18:00Z"/>
              <w:rFonts w:ascii="Arial" w:eastAsiaTheme="minorEastAsia" w:hAnsi="Arial" w:cs="Arial"/>
              <w:i/>
              <w:sz w:val="20"/>
              <w:szCs w:val="20"/>
            </w:rPr>
          </w:rPrChange>
        </w:rPr>
      </w:pPr>
      <w:del w:id="646" w:author="Rick Waldron" w:date="2022-07-28T10:18:00Z">
        <w:r w:rsidRPr="0024247B" w:rsidDel="0024247B">
          <w:rPr>
            <w:rFonts w:eastAsiaTheme="minorEastAsia" w:cstheme="minorHAnsi"/>
            <w:iCs/>
            <w:sz w:val="20"/>
            <w:szCs w:val="20"/>
            <w:rPrChange w:id="647" w:author="Rick Waldron" w:date="2022-07-28T10:19:00Z">
              <w:rPr>
                <w:rFonts w:ascii="Arial" w:eastAsiaTheme="minorEastAsia" w:hAnsi="Arial" w:cs="Arial"/>
                <w:i/>
                <w:sz w:val="20"/>
                <w:szCs w:val="20"/>
              </w:rPr>
            </w:rPrChange>
          </w:rPr>
          <w:delText>When use cases are used as the means of specifying the functi</w:delText>
        </w:r>
        <w:r w:rsidR="00925501" w:rsidRPr="0024247B" w:rsidDel="0024247B">
          <w:rPr>
            <w:rFonts w:eastAsiaTheme="minorEastAsia" w:cstheme="minorHAnsi"/>
            <w:iCs/>
            <w:sz w:val="20"/>
            <w:szCs w:val="20"/>
            <w:rPrChange w:id="648" w:author="Rick Waldron" w:date="2022-07-28T10:19:00Z">
              <w:rPr>
                <w:rFonts w:ascii="Arial" w:eastAsiaTheme="minorEastAsia" w:hAnsi="Arial" w:cs="Arial"/>
                <w:i/>
                <w:sz w:val="20"/>
                <w:szCs w:val="20"/>
              </w:rPr>
            </w:rPrChange>
          </w:rPr>
          <w:delText xml:space="preserve">onal requirements, provide a </w:delText>
        </w:r>
        <w:r w:rsidR="005F3980" w:rsidRPr="0024247B" w:rsidDel="0024247B">
          <w:rPr>
            <w:rFonts w:eastAsiaTheme="minorEastAsia" w:cstheme="minorHAnsi"/>
            <w:iCs/>
            <w:sz w:val="20"/>
            <w:szCs w:val="20"/>
            <w:rPrChange w:id="649" w:author="Rick Waldron" w:date="2022-07-28T10:19:00Z">
              <w:rPr>
                <w:rFonts w:ascii="Arial" w:eastAsiaTheme="minorEastAsia" w:hAnsi="Arial" w:cs="Arial"/>
                <w:i/>
                <w:sz w:val="20"/>
                <w:szCs w:val="20"/>
              </w:rPr>
            </w:rPrChange>
          </w:rPr>
          <w:delText>2.3</w:delText>
        </w:r>
        <w:r w:rsidR="00700247" w:rsidRPr="0024247B" w:rsidDel="0024247B">
          <w:rPr>
            <w:rFonts w:eastAsiaTheme="minorEastAsia" w:cstheme="minorHAnsi"/>
            <w:iCs/>
            <w:sz w:val="20"/>
            <w:szCs w:val="20"/>
            <w:rPrChange w:id="650" w:author="Rick Waldron" w:date="2022-07-28T10:19:00Z">
              <w:rPr>
                <w:rFonts w:ascii="Arial" w:eastAsiaTheme="minorEastAsia" w:hAnsi="Arial" w:cs="Arial"/>
                <w:i/>
                <w:sz w:val="20"/>
                <w:szCs w:val="20"/>
              </w:rPr>
            </w:rPrChange>
          </w:rPr>
          <w:delText>.1</w:delText>
        </w:r>
        <w:r w:rsidRPr="0024247B" w:rsidDel="0024247B">
          <w:rPr>
            <w:rFonts w:eastAsiaTheme="minorEastAsia" w:cstheme="minorHAnsi"/>
            <w:iCs/>
            <w:sz w:val="20"/>
            <w:szCs w:val="20"/>
            <w:rPrChange w:id="651" w:author="Rick Waldron" w:date="2022-07-28T10:19:00Z">
              <w:rPr>
                <w:rFonts w:ascii="Arial" w:eastAsiaTheme="minorEastAsia" w:hAnsi="Arial" w:cs="Arial"/>
                <w:i/>
                <w:sz w:val="20"/>
                <w:szCs w:val="20"/>
              </w:rPr>
            </w:rPrChange>
          </w:rPr>
          <w:delText>.nu subsec</w:delText>
        </w:r>
        <w:r w:rsidR="00925501" w:rsidRPr="0024247B" w:rsidDel="0024247B">
          <w:rPr>
            <w:rFonts w:eastAsiaTheme="minorEastAsia" w:cstheme="minorHAnsi"/>
            <w:iCs/>
            <w:sz w:val="20"/>
            <w:szCs w:val="20"/>
            <w:rPrChange w:id="652" w:author="Rick Waldron" w:date="2022-07-28T10:19:00Z">
              <w:rPr>
                <w:rFonts w:ascii="Arial" w:eastAsiaTheme="minorEastAsia" w:hAnsi="Arial" w:cs="Arial"/>
                <w:i/>
                <w:sz w:val="20"/>
                <w:szCs w:val="20"/>
              </w:rPr>
            </w:rPrChange>
          </w:rPr>
          <w:delText xml:space="preserve">tion for each use case. Each </w:delText>
        </w:r>
        <w:r w:rsidR="005F3980" w:rsidRPr="0024247B" w:rsidDel="0024247B">
          <w:rPr>
            <w:rFonts w:eastAsiaTheme="minorEastAsia" w:cstheme="minorHAnsi"/>
            <w:iCs/>
            <w:sz w:val="20"/>
            <w:szCs w:val="20"/>
            <w:rPrChange w:id="653" w:author="Rick Waldron" w:date="2022-07-28T10:19:00Z">
              <w:rPr>
                <w:rFonts w:ascii="Arial" w:eastAsiaTheme="minorEastAsia" w:hAnsi="Arial" w:cs="Arial"/>
                <w:i/>
                <w:sz w:val="20"/>
                <w:szCs w:val="20"/>
              </w:rPr>
            </w:rPrChange>
          </w:rPr>
          <w:delText>2.3</w:delText>
        </w:r>
        <w:r w:rsidR="00700247" w:rsidRPr="0024247B" w:rsidDel="0024247B">
          <w:rPr>
            <w:rFonts w:eastAsiaTheme="minorEastAsia" w:cstheme="minorHAnsi"/>
            <w:iCs/>
            <w:sz w:val="20"/>
            <w:szCs w:val="20"/>
            <w:rPrChange w:id="654" w:author="Rick Waldron" w:date="2022-07-28T10:19:00Z">
              <w:rPr>
                <w:rFonts w:ascii="Arial" w:eastAsiaTheme="minorEastAsia" w:hAnsi="Arial" w:cs="Arial"/>
                <w:i/>
                <w:sz w:val="20"/>
                <w:szCs w:val="20"/>
              </w:rPr>
            </w:rPrChange>
          </w:rPr>
          <w:delText>.1</w:delText>
        </w:r>
        <w:r w:rsidRPr="0024247B" w:rsidDel="0024247B">
          <w:rPr>
            <w:rFonts w:eastAsiaTheme="minorEastAsia" w:cstheme="minorHAnsi"/>
            <w:iCs/>
            <w:sz w:val="20"/>
            <w:szCs w:val="20"/>
            <w:rPrChange w:id="655" w:author="Rick Waldron" w:date="2022-07-28T10:19:00Z">
              <w:rPr>
                <w:rFonts w:ascii="Arial" w:eastAsiaTheme="minorEastAsia" w:hAnsi="Arial" w:cs="Arial"/>
                <w:i/>
                <w:sz w:val="20"/>
                <w:szCs w:val="20"/>
              </w:rPr>
            </w:rPrChange>
          </w:rPr>
          <w:delText>.nu subsection should be labe</w:delText>
        </w:r>
        <w:r w:rsidR="002B20F9" w:rsidRPr="0024247B" w:rsidDel="0024247B">
          <w:rPr>
            <w:rFonts w:eastAsiaTheme="minorEastAsia" w:cstheme="minorHAnsi"/>
            <w:iCs/>
            <w:sz w:val="20"/>
            <w:szCs w:val="20"/>
            <w:rPrChange w:id="656" w:author="Rick Waldron" w:date="2022-07-28T10:19:00Z">
              <w:rPr>
                <w:rFonts w:ascii="Arial" w:eastAsiaTheme="minorEastAsia" w:hAnsi="Arial" w:cs="Arial"/>
                <w:i/>
                <w:sz w:val="20"/>
                <w:szCs w:val="20"/>
              </w:rPr>
            </w:rPrChange>
          </w:rPr>
          <w:delText>le</w:delText>
        </w:r>
        <w:r w:rsidRPr="0024247B" w:rsidDel="0024247B">
          <w:rPr>
            <w:rFonts w:eastAsiaTheme="minorEastAsia" w:cstheme="minorHAnsi"/>
            <w:iCs/>
            <w:sz w:val="20"/>
            <w:szCs w:val="20"/>
            <w:rPrChange w:id="657" w:author="Rick Waldron" w:date="2022-07-28T10:19:00Z">
              <w:rPr>
                <w:rFonts w:ascii="Arial" w:eastAsiaTheme="minorEastAsia" w:hAnsi="Arial" w:cs="Arial"/>
                <w:i/>
                <w:sz w:val="20"/>
                <w:szCs w:val="20"/>
              </w:rPr>
            </w:rPrChange>
          </w:rPr>
          <w:delText>d and tiled appropriately for a specific use case, where nu is the appropriate sequential subsection number and Y is the name of the specific use case.</w:delText>
        </w:r>
      </w:del>
    </w:p>
    <w:p w14:paraId="7D0CED76" w14:textId="1F0C2694" w:rsidR="00CC1D73" w:rsidRDefault="00CC1D73" w:rsidP="008A2540">
      <w:pPr>
        <w:ind w:left="720"/>
        <w:rPr>
          <w:ins w:id="658" w:author="Rick Waldron" w:date="2022-07-28T10:19:00Z"/>
          <w:rFonts w:eastAsiaTheme="minorEastAsia" w:cstheme="minorHAnsi"/>
          <w:iCs/>
          <w:sz w:val="20"/>
          <w:szCs w:val="20"/>
        </w:rPr>
      </w:pPr>
      <w:del w:id="659" w:author="Rick Waldron" w:date="2022-07-28T10:18:00Z">
        <w:r w:rsidRPr="0024247B" w:rsidDel="0024247B">
          <w:rPr>
            <w:rFonts w:eastAsiaTheme="minorEastAsia" w:cstheme="minorHAnsi"/>
            <w:iCs/>
            <w:sz w:val="20"/>
            <w:szCs w:val="20"/>
            <w:rPrChange w:id="660" w:author="Rick Waldron" w:date="2022-07-28T10:19:00Z">
              <w:rPr>
                <w:rFonts w:ascii="Arial" w:eastAsiaTheme="minorEastAsia" w:hAnsi="Arial" w:cs="Arial"/>
                <w:i/>
                <w:sz w:val="20"/>
                <w:szCs w:val="20"/>
              </w:rPr>
            </w:rPrChange>
          </w:rPr>
          <w:delText>Within each use case subsection, specify the use case information, including the actor, preconditions, post-conditions, scenarios, and alternate scenarios</w:delText>
        </w:r>
      </w:del>
      <w:ins w:id="661" w:author="Rick Waldron" w:date="2022-07-28T10:18:00Z">
        <w:r w:rsidR="0024247B" w:rsidRPr="0024247B">
          <w:rPr>
            <w:rFonts w:eastAsiaTheme="minorEastAsia" w:cstheme="minorHAnsi"/>
            <w:iCs/>
            <w:sz w:val="20"/>
            <w:szCs w:val="20"/>
            <w:rPrChange w:id="662" w:author="Rick Waldron" w:date="2022-07-28T10:19:00Z">
              <w:rPr>
                <w:rFonts w:eastAsiaTheme="minorEastAsia" w:cstheme="minorHAnsi"/>
                <w:i/>
                <w:sz w:val="20"/>
                <w:szCs w:val="20"/>
              </w:rPr>
            </w:rPrChange>
          </w:rPr>
          <w:t>Most commonly, this application will be used for unit exams. Teaching teams wi</w:t>
        </w:r>
      </w:ins>
      <w:ins w:id="663" w:author="Rick Waldron" w:date="2022-07-28T10:19:00Z">
        <w:r w:rsidR="0024247B" w:rsidRPr="0024247B">
          <w:rPr>
            <w:rFonts w:eastAsiaTheme="minorEastAsia" w:cstheme="minorHAnsi"/>
            <w:iCs/>
            <w:sz w:val="20"/>
            <w:szCs w:val="20"/>
            <w:rPrChange w:id="664" w:author="Rick Waldron" w:date="2022-07-28T10:19:00Z">
              <w:rPr>
                <w:rFonts w:eastAsiaTheme="minorEastAsia" w:cstheme="minorHAnsi"/>
                <w:i/>
                <w:sz w:val="20"/>
                <w:szCs w:val="20"/>
              </w:rPr>
            </w:rPrChange>
          </w:rPr>
          <w:t>ll set this up together and mark individually, entering results into a linked database.</w:t>
        </w:r>
      </w:ins>
    </w:p>
    <w:p w14:paraId="3030ABA5" w14:textId="68AFAA97" w:rsidR="0024247B" w:rsidRDefault="0024247B" w:rsidP="008A2540">
      <w:pPr>
        <w:ind w:left="720"/>
        <w:rPr>
          <w:ins w:id="665" w:author="Rick Waldron" w:date="2022-07-28T10:19:00Z"/>
          <w:rFonts w:eastAsiaTheme="minorEastAsia" w:cstheme="minorHAnsi"/>
          <w:iCs/>
          <w:sz w:val="20"/>
          <w:szCs w:val="20"/>
        </w:rPr>
      </w:pPr>
    </w:p>
    <w:p w14:paraId="1FE3769F" w14:textId="375D20C4" w:rsidR="0024247B" w:rsidRPr="006237B9" w:rsidRDefault="0024247B" w:rsidP="0024247B">
      <w:pPr>
        <w:pStyle w:val="Heading3"/>
        <w:rPr>
          <w:ins w:id="666" w:author="Rick Waldron" w:date="2022-07-28T10:19:00Z"/>
          <w:rFonts w:asciiTheme="minorHAnsi" w:hAnsiTheme="minorHAnsi" w:cstheme="minorHAnsi"/>
          <w:i/>
        </w:rPr>
      </w:pPr>
      <w:bookmarkStart w:id="667" w:name="_Toc111635674"/>
      <w:ins w:id="668" w:author="Rick Waldron" w:date="2022-07-28T10:19:00Z">
        <w:r w:rsidRPr="006237B9">
          <w:rPr>
            <w:rFonts w:asciiTheme="minorHAnsi" w:hAnsiTheme="minorHAnsi" w:cstheme="minorHAnsi"/>
          </w:rPr>
          <w:t>2.3.</w:t>
        </w:r>
      </w:ins>
      <w:ins w:id="669" w:author="Rick Waldron" w:date="2022-07-28T10:30:00Z">
        <w:r w:rsidR="005E1058">
          <w:rPr>
            <w:rFonts w:asciiTheme="minorHAnsi" w:hAnsiTheme="minorHAnsi" w:cstheme="minorHAnsi"/>
          </w:rPr>
          <w:t>2</w:t>
        </w:r>
      </w:ins>
      <w:ins w:id="670" w:author="Rick Waldron" w:date="2022-07-28T10:19:00Z">
        <w:r w:rsidRPr="006237B9">
          <w:rPr>
            <w:rFonts w:asciiTheme="minorHAnsi" w:hAnsiTheme="minorHAnsi" w:cstheme="minorHAnsi"/>
            <w:iCs/>
          </w:rPr>
          <w:t>.</w:t>
        </w:r>
      </w:ins>
      <w:ins w:id="671" w:author="Rick Waldron" w:date="2022-07-28T10:30:00Z">
        <w:r w:rsidR="005E1058">
          <w:rPr>
            <w:rFonts w:asciiTheme="minorHAnsi" w:hAnsiTheme="minorHAnsi" w:cstheme="minorHAnsi"/>
            <w:iCs/>
          </w:rPr>
          <w:t>1</w:t>
        </w:r>
      </w:ins>
      <w:ins w:id="672" w:author="Rick Waldron" w:date="2022-07-28T10:19:00Z">
        <w:r w:rsidRPr="006237B9">
          <w:rPr>
            <w:rFonts w:asciiTheme="minorHAnsi" w:hAnsiTheme="minorHAnsi" w:cstheme="minorHAnsi"/>
            <w:i/>
          </w:rPr>
          <w:t xml:space="preserve"> </w:t>
        </w:r>
        <w:r w:rsidRPr="006237B9">
          <w:rPr>
            <w:rFonts w:asciiTheme="minorHAnsi" w:hAnsiTheme="minorHAnsi" w:cstheme="minorHAnsi"/>
          </w:rPr>
          <w:t xml:space="preserve">  Function </w:t>
        </w:r>
        <w:r>
          <w:rPr>
            <w:rFonts w:asciiTheme="minorHAnsi" w:hAnsiTheme="minorHAnsi" w:cstheme="minorHAnsi"/>
          </w:rPr>
          <w:t>2: Sending exam reports to students</w:t>
        </w:r>
        <w:bookmarkEnd w:id="667"/>
      </w:ins>
    </w:p>
    <w:p w14:paraId="744A85FA" w14:textId="1F0D3882" w:rsidR="0024247B" w:rsidRPr="006237B9" w:rsidRDefault="0024247B" w:rsidP="0024247B">
      <w:pPr>
        <w:pStyle w:val="Heading4"/>
        <w:ind w:left="1440"/>
        <w:rPr>
          <w:ins w:id="673" w:author="Rick Waldron" w:date="2022-07-28T10:19:00Z"/>
          <w:rFonts w:asciiTheme="minorHAnsi" w:hAnsiTheme="minorHAnsi" w:cstheme="minorHAnsi"/>
        </w:rPr>
      </w:pPr>
      <w:ins w:id="674" w:author="Rick Waldron" w:date="2022-07-28T10:19:00Z">
        <w:r w:rsidRPr="006237B9">
          <w:rPr>
            <w:rFonts w:asciiTheme="minorHAnsi" w:hAnsiTheme="minorHAnsi" w:cstheme="minorHAnsi"/>
          </w:rPr>
          <w:t>2.3.</w:t>
        </w:r>
      </w:ins>
      <w:ins w:id="675" w:author="Rick Waldron" w:date="2022-07-28T10:31:00Z">
        <w:r w:rsidR="005E1058">
          <w:rPr>
            <w:rFonts w:asciiTheme="minorHAnsi" w:hAnsiTheme="minorHAnsi" w:cstheme="minorHAnsi"/>
          </w:rPr>
          <w:t>2</w:t>
        </w:r>
      </w:ins>
      <w:ins w:id="676" w:author="Rick Waldron" w:date="2022-07-28T10:19:00Z">
        <w:r>
          <w:rPr>
            <w:rFonts w:asciiTheme="minorHAnsi" w:hAnsiTheme="minorHAnsi" w:cstheme="minorHAnsi"/>
          </w:rPr>
          <w:t>.</w:t>
        </w:r>
      </w:ins>
      <w:ins w:id="677" w:author="Rick Waldron" w:date="2022-07-28T10:31:00Z">
        <w:r w:rsidR="005E1058">
          <w:rPr>
            <w:rFonts w:asciiTheme="minorHAnsi" w:hAnsiTheme="minorHAnsi" w:cstheme="minorHAnsi"/>
          </w:rPr>
          <w:t>1</w:t>
        </w:r>
      </w:ins>
      <w:ins w:id="678" w:author="Rick Waldron" w:date="2022-07-28T10:19:00Z">
        <w:r w:rsidRPr="006237B9">
          <w:rPr>
            <w:rFonts w:asciiTheme="minorHAnsi" w:hAnsiTheme="minorHAnsi" w:cstheme="minorHAnsi"/>
          </w:rPr>
          <w:t xml:space="preserve">.1 Function </w:t>
        </w:r>
      </w:ins>
      <w:ins w:id="679" w:author="Rick Waldron" w:date="2022-07-28T10:30:00Z">
        <w:r w:rsidR="005E1058">
          <w:rPr>
            <w:rFonts w:asciiTheme="minorHAnsi" w:hAnsiTheme="minorHAnsi" w:cstheme="minorHAnsi"/>
          </w:rPr>
          <w:t>2</w:t>
        </w:r>
      </w:ins>
      <w:ins w:id="680" w:author="Rick Waldron" w:date="2022-07-28T10:19:00Z">
        <w:r w:rsidRPr="006237B9">
          <w:rPr>
            <w:rFonts w:asciiTheme="minorHAnsi" w:hAnsiTheme="minorHAnsi" w:cstheme="minorHAnsi"/>
          </w:rPr>
          <w:t xml:space="preserve"> Purpose</w:t>
        </w:r>
        <w:r w:rsidRPr="006237B9">
          <w:rPr>
            <w:rFonts w:asciiTheme="minorHAnsi" w:hAnsiTheme="minorHAnsi" w:cstheme="minorHAnsi"/>
          </w:rPr>
          <w:tab/>
        </w:r>
      </w:ins>
    </w:p>
    <w:p w14:paraId="6A02CE50" w14:textId="2BC7476B" w:rsidR="0024247B" w:rsidRPr="006237B9" w:rsidRDefault="0024247B" w:rsidP="0024247B">
      <w:pPr>
        <w:ind w:left="1440"/>
        <w:rPr>
          <w:ins w:id="681" w:author="Rick Waldron" w:date="2022-07-28T10:19:00Z"/>
          <w:rFonts w:eastAsiaTheme="minorEastAsia" w:cstheme="minorHAnsi"/>
          <w:b/>
          <w:iCs/>
          <w:sz w:val="20"/>
          <w:szCs w:val="20"/>
        </w:rPr>
      </w:pPr>
      <w:ins w:id="682" w:author="Rick Waldron" w:date="2022-07-28T10:19:00Z">
        <w:r>
          <w:rPr>
            <w:rFonts w:eastAsiaTheme="minorEastAsia" w:cstheme="minorHAnsi"/>
            <w:iCs/>
            <w:sz w:val="20"/>
            <w:szCs w:val="20"/>
          </w:rPr>
          <w:t>Give feedback to students.</w:t>
        </w:r>
      </w:ins>
    </w:p>
    <w:p w14:paraId="08B1D511" w14:textId="0E1B98CC" w:rsidR="0024247B" w:rsidRPr="006237B9" w:rsidRDefault="0024247B" w:rsidP="0024247B">
      <w:pPr>
        <w:pStyle w:val="Heading4"/>
        <w:ind w:left="1440"/>
        <w:rPr>
          <w:ins w:id="683" w:author="Rick Waldron" w:date="2022-07-28T10:19:00Z"/>
          <w:rFonts w:asciiTheme="minorHAnsi" w:hAnsiTheme="minorHAnsi" w:cstheme="minorHAnsi"/>
        </w:rPr>
      </w:pPr>
      <w:ins w:id="684" w:author="Rick Waldron" w:date="2022-07-28T10:19:00Z">
        <w:r w:rsidRPr="006237B9">
          <w:rPr>
            <w:rFonts w:asciiTheme="minorHAnsi" w:hAnsiTheme="minorHAnsi" w:cstheme="minorHAnsi"/>
          </w:rPr>
          <w:t>2.3.</w:t>
        </w:r>
      </w:ins>
      <w:ins w:id="685" w:author="Rick Waldron" w:date="2022-07-28T10:31:00Z">
        <w:r w:rsidR="005E1058">
          <w:rPr>
            <w:rFonts w:asciiTheme="minorHAnsi" w:hAnsiTheme="minorHAnsi" w:cstheme="minorHAnsi"/>
          </w:rPr>
          <w:t>2</w:t>
        </w:r>
      </w:ins>
      <w:ins w:id="686" w:author="Rick Waldron" w:date="2022-07-28T10:19:00Z">
        <w:r>
          <w:rPr>
            <w:rFonts w:asciiTheme="minorHAnsi" w:hAnsiTheme="minorHAnsi" w:cstheme="minorHAnsi"/>
          </w:rPr>
          <w:t>.</w:t>
        </w:r>
      </w:ins>
      <w:ins w:id="687" w:author="Rick Waldron" w:date="2022-07-28T10:31:00Z">
        <w:r w:rsidR="005E1058">
          <w:rPr>
            <w:rFonts w:asciiTheme="minorHAnsi" w:hAnsiTheme="minorHAnsi" w:cstheme="minorHAnsi"/>
          </w:rPr>
          <w:t>1</w:t>
        </w:r>
      </w:ins>
      <w:ins w:id="688" w:author="Rick Waldron" w:date="2022-07-28T10:19:00Z">
        <w:r w:rsidRPr="006237B9">
          <w:rPr>
            <w:rFonts w:asciiTheme="minorHAnsi" w:hAnsiTheme="minorHAnsi" w:cstheme="minorHAnsi"/>
          </w:rPr>
          <w:t xml:space="preserve">.2 Function </w:t>
        </w:r>
      </w:ins>
      <w:ins w:id="689" w:author="Rick Waldron" w:date="2022-07-28T10:30:00Z">
        <w:r w:rsidR="005E1058">
          <w:rPr>
            <w:rFonts w:asciiTheme="minorHAnsi" w:hAnsiTheme="minorHAnsi" w:cstheme="minorHAnsi"/>
          </w:rPr>
          <w:t>2</w:t>
        </w:r>
      </w:ins>
      <w:ins w:id="690" w:author="Rick Waldron" w:date="2022-07-28T10:19:00Z">
        <w:r w:rsidRPr="006237B9">
          <w:rPr>
            <w:rFonts w:asciiTheme="minorHAnsi" w:hAnsiTheme="minorHAnsi" w:cstheme="minorHAnsi"/>
          </w:rPr>
          <w:t xml:space="preserve"> Inputs</w:t>
        </w:r>
        <w:r w:rsidRPr="006237B9">
          <w:rPr>
            <w:rFonts w:asciiTheme="minorHAnsi" w:hAnsiTheme="minorHAnsi" w:cstheme="minorHAnsi"/>
          </w:rPr>
          <w:tab/>
        </w:r>
      </w:ins>
    </w:p>
    <w:p w14:paraId="2947A646" w14:textId="34BBC948" w:rsidR="0024247B" w:rsidRPr="006237B9" w:rsidRDefault="0024247B" w:rsidP="0024247B">
      <w:pPr>
        <w:ind w:left="1440"/>
        <w:rPr>
          <w:ins w:id="691" w:author="Rick Waldron" w:date="2022-07-28T10:19:00Z"/>
          <w:rFonts w:eastAsiaTheme="minorEastAsia" w:cstheme="minorHAnsi"/>
          <w:b/>
          <w:sz w:val="20"/>
          <w:szCs w:val="20"/>
        </w:rPr>
      </w:pPr>
      <w:ins w:id="692" w:author="Rick Waldron" w:date="2022-07-28T10:20:00Z">
        <w:r>
          <w:rPr>
            <w:rFonts w:eastAsiaTheme="minorEastAsia" w:cstheme="minorHAnsi"/>
            <w:iCs/>
            <w:sz w:val="20"/>
            <w:szCs w:val="20"/>
          </w:rPr>
          <w:t xml:space="preserve">The data entered previously is used to create a report. The type of report is selected by the teaching </w:t>
        </w:r>
      </w:ins>
      <w:ins w:id="693" w:author="Rick Waldron" w:date="2022-07-28T10:30:00Z">
        <w:r w:rsidR="005E1058">
          <w:rPr>
            <w:rFonts w:eastAsiaTheme="minorEastAsia" w:cstheme="minorHAnsi"/>
            <w:iCs/>
            <w:sz w:val="20"/>
            <w:szCs w:val="20"/>
          </w:rPr>
          <w:t>team and</w:t>
        </w:r>
      </w:ins>
      <w:ins w:id="694" w:author="Rick Waldron" w:date="2022-07-28T10:20:00Z">
        <w:r>
          <w:rPr>
            <w:rFonts w:eastAsiaTheme="minorEastAsia" w:cstheme="minorHAnsi"/>
            <w:iCs/>
            <w:sz w:val="20"/>
            <w:szCs w:val="20"/>
          </w:rPr>
          <w:t xml:space="preserve"> calculated based on percentages for certain tags.</w:t>
        </w:r>
      </w:ins>
    </w:p>
    <w:p w14:paraId="3CC28EA4" w14:textId="46980DC2" w:rsidR="0024247B" w:rsidRPr="006237B9" w:rsidRDefault="0024247B" w:rsidP="0024247B">
      <w:pPr>
        <w:pStyle w:val="Heading4"/>
        <w:ind w:left="1440"/>
        <w:rPr>
          <w:ins w:id="695" w:author="Rick Waldron" w:date="2022-07-28T10:19:00Z"/>
          <w:rFonts w:asciiTheme="minorHAnsi" w:hAnsiTheme="minorHAnsi" w:cstheme="minorHAnsi"/>
        </w:rPr>
      </w:pPr>
      <w:ins w:id="696" w:author="Rick Waldron" w:date="2022-07-28T10:19:00Z">
        <w:r w:rsidRPr="006237B9">
          <w:rPr>
            <w:rFonts w:asciiTheme="minorHAnsi" w:hAnsiTheme="minorHAnsi" w:cstheme="minorHAnsi"/>
          </w:rPr>
          <w:t>2.3.</w:t>
        </w:r>
      </w:ins>
      <w:ins w:id="697" w:author="Rick Waldron" w:date="2022-07-28T10:31:00Z">
        <w:r w:rsidR="005E1058">
          <w:rPr>
            <w:rFonts w:asciiTheme="minorHAnsi" w:hAnsiTheme="minorHAnsi" w:cstheme="minorHAnsi"/>
          </w:rPr>
          <w:t>2</w:t>
        </w:r>
      </w:ins>
      <w:ins w:id="698" w:author="Rick Waldron" w:date="2022-07-28T10:19:00Z">
        <w:r w:rsidRPr="006237B9">
          <w:rPr>
            <w:rFonts w:asciiTheme="minorHAnsi" w:hAnsiTheme="minorHAnsi" w:cstheme="minorHAnsi"/>
          </w:rPr>
          <w:t>.</w:t>
        </w:r>
      </w:ins>
      <w:ins w:id="699" w:author="Rick Waldron" w:date="2022-07-28T10:31:00Z">
        <w:r w:rsidR="005E1058">
          <w:rPr>
            <w:rFonts w:asciiTheme="minorHAnsi" w:hAnsiTheme="minorHAnsi" w:cstheme="minorHAnsi"/>
          </w:rPr>
          <w:t>1</w:t>
        </w:r>
      </w:ins>
      <w:ins w:id="700" w:author="Rick Waldron" w:date="2022-07-28T10:19:00Z">
        <w:r w:rsidRPr="006237B9">
          <w:rPr>
            <w:rFonts w:asciiTheme="minorHAnsi" w:hAnsiTheme="minorHAnsi" w:cstheme="minorHAnsi"/>
          </w:rPr>
          <w:t>.3</w:t>
        </w:r>
      </w:ins>
      <w:ins w:id="701" w:author="Rick Waldron" w:date="2022-07-28T10:30:00Z">
        <w:r w:rsidR="005E1058">
          <w:rPr>
            <w:rFonts w:asciiTheme="minorHAnsi" w:hAnsiTheme="minorHAnsi" w:cstheme="minorHAnsi"/>
          </w:rPr>
          <w:t xml:space="preserve"> </w:t>
        </w:r>
      </w:ins>
      <w:ins w:id="702" w:author="Rick Waldron" w:date="2022-07-28T10:19:00Z">
        <w:r w:rsidRPr="006237B9">
          <w:rPr>
            <w:rFonts w:asciiTheme="minorHAnsi" w:hAnsiTheme="minorHAnsi" w:cstheme="minorHAnsi"/>
          </w:rPr>
          <w:t xml:space="preserve">Function </w:t>
        </w:r>
      </w:ins>
      <w:ins w:id="703" w:author="Rick Waldron" w:date="2022-07-28T10:30:00Z">
        <w:r w:rsidR="005E1058">
          <w:rPr>
            <w:rFonts w:asciiTheme="minorHAnsi" w:hAnsiTheme="minorHAnsi" w:cstheme="minorHAnsi"/>
          </w:rPr>
          <w:t>2</w:t>
        </w:r>
      </w:ins>
      <w:ins w:id="704" w:author="Rick Waldron" w:date="2022-07-28T10:19:00Z">
        <w:r w:rsidRPr="006237B9">
          <w:rPr>
            <w:rFonts w:asciiTheme="minorHAnsi" w:hAnsiTheme="minorHAnsi" w:cstheme="minorHAnsi"/>
          </w:rPr>
          <w:t xml:space="preserve"> Operations</w:t>
        </w:r>
        <w:r w:rsidRPr="006237B9">
          <w:rPr>
            <w:rFonts w:asciiTheme="minorHAnsi" w:hAnsiTheme="minorHAnsi" w:cstheme="minorHAnsi"/>
          </w:rPr>
          <w:tab/>
        </w:r>
      </w:ins>
    </w:p>
    <w:p w14:paraId="0EE700CC" w14:textId="0846236E" w:rsidR="0024247B" w:rsidRPr="006237B9" w:rsidRDefault="00DB75EC" w:rsidP="0024247B">
      <w:pPr>
        <w:ind w:left="1440"/>
        <w:rPr>
          <w:ins w:id="705" w:author="Rick Waldron" w:date="2022-07-28T10:19:00Z"/>
          <w:rFonts w:eastAsiaTheme="minorEastAsia" w:cstheme="minorHAnsi"/>
          <w:b/>
          <w:sz w:val="20"/>
          <w:szCs w:val="20"/>
        </w:rPr>
      </w:pPr>
      <w:ins w:id="706" w:author="Rick Waldron" w:date="2022-07-28T10:20:00Z">
        <w:r>
          <w:rPr>
            <w:rFonts w:eastAsiaTheme="minorEastAsia" w:cstheme="minorHAnsi"/>
            <w:iCs/>
            <w:sz w:val="20"/>
            <w:szCs w:val="20"/>
          </w:rPr>
          <w:t xml:space="preserve">A report button is </w:t>
        </w:r>
        <w:proofErr w:type="gramStart"/>
        <w:r>
          <w:rPr>
            <w:rFonts w:eastAsiaTheme="minorEastAsia" w:cstheme="minorHAnsi"/>
            <w:iCs/>
            <w:sz w:val="20"/>
            <w:szCs w:val="20"/>
          </w:rPr>
          <w:t>pressed</w:t>
        </w:r>
        <w:proofErr w:type="gramEnd"/>
        <w:r>
          <w:rPr>
            <w:rFonts w:eastAsiaTheme="minorEastAsia" w:cstheme="minorHAnsi"/>
            <w:iCs/>
            <w:sz w:val="20"/>
            <w:szCs w:val="20"/>
          </w:rPr>
          <w:t xml:space="preserve"> and options selected.</w:t>
        </w:r>
      </w:ins>
    </w:p>
    <w:p w14:paraId="4F165612" w14:textId="32C128DD" w:rsidR="0024247B" w:rsidRPr="006237B9" w:rsidRDefault="0024247B" w:rsidP="0024247B">
      <w:pPr>
        <w:pStyle w:val="Heading4"/>
        <w:ind w:left="1440"/>
        <w:rPr>
          <w:ins w:id="707" w:author="Rick Waldron" w:date="2022-07-28T10:19:00Z"/>
          <w:rFonts w:asciiTheme="minorHAnsi" w:hAnsiTheme="minorHAnsi" w:cstheme="minorHAnsi"/>
        </w:rPr>
      </w:pPr>
      <w:ins w:id="708" w:author="Rick Waldron" w:date="2022-07-28T10:19:00Z">
        <w:r w:rsidRPr="006237B9">
          <w:rPr>
            <w:rFonts w:asciiTheme="minorHAnsi" w:hAnsiTheme="minorHAnsi" w:cstheme="minorHAnsi"/>
          </w:rPr>
          <w:t>2.3.</w:t>
        </w:r>
      </w:ins>
      <w:ins w:id="709" w:author="Rick Waldron" w:date="2022-07-28T10:31:00Z">
        <w:r w:rsidR="005E1058">
          <w:rPr>
            <w:rFonts w:asciiTheme="minorHAnsi" w:hAnsiTheme="minorHAnsi" w:cstheme="minorHAnsi"/>
          </w:rPr>
          <w:t>2</w:t>
        </w:r>
      </w:ins>
      <w:ins w:id="710" w:author="Rick Waldron" w:date="2022-07-28T10:19:00Z">
        <w:r w:rsidRPr="006237B9">
          <w:rPr>
            <w:rFonts w:asciiTheme="minorHAnsi" w:hAnsiTheme="minorHAnsi" w:cstheme="minorHAnsi"/>
          </w:rPr>
          <w:t>.</w:t>
        </w:r>
      </w:ins>
      <w:ins w:id="711" w:author="Rick Waldron" w:date="2022-07-28T10:31:00Z">
        <w:r w:rsidR="005E1058">
          <w:rPr>
            <w:rFonts w:asciiTheme="minorHAnsi" w:hAnsiTheme="minorHAnsi" w:cstheme="minorHAnsi"/>
          </w:rPr>
          <w:t>1</w:t>
        </w:r>
      </w:ins>
      <w:ins w:id="712" w:author="Rick Waldron" w:date="2022-07-28T10:19:00Z">
        <w:r w:rsidRPr="006237B9">
          <w:rPr>
            <w:rFonts w:asciiTheme="minorHAnsi" w:hAnsiTheme="minorHAnsi" w:cstheme="minorHAnsi"/>
          </w:rPr>
          <w:t>.</w:t>
        </w:r>
        <w:r>
          <w:rPr>
            <w:rFonts w:asciiTheme="minorHAnsi" w:hAnsiTheme="minorHAnsi" w:cstheme="minorHAnsi"/>
          </w:rPr>
          <w:t>4</w:t>
        </w:r>
        <w:r w:rsidRPr="006237B9">
          <w:rPr>
            <w:rFonts w:asciiTheme="minorHAnsi" w:hAnsiTheme="minorHAnsi" w:cstheme="minorHAnsi"/>
          </w:rPr>
          <w:t xml:space="preserve"> Function </w:t>
        </w:r>
      </w:ins>
      <w:ins w:id="713" w:author="Rick Waldron" w:date="2022-07-28T10:30:00Z">
        <w:r w:rsidR="005E1058">
          <w:rPr>
            <w:rFonts w:asciiTheme="minorHAnsi" w:hAnsiTheme="minorHAnsi" w:cstheme="minorHAnsi"/>
          </w:rPr>
          <w:t>2</w:t>
        </w:r>
      </w:ins>
      <w:ins w:id="714" w:author="Rick Waldron" w:date="2022-07-28T10:19:00Z">
        <w:r w:rsidRPr="006237B9">
          <w:rPr>
            <w:rFonts w:asciiTheme="minorHAnsi" w:hAnsiTheme="minorHAnsi" w:cstheme="minorHAnsi"/>
          </w:rPr>
          <w:t xml:space="preserve"> Outputs</w:t>
        </w:r>
        <w:r w:rsidRPr="006237B9">
          <w:rPr>
            <w:rFonts w:asciiTheme="minorHAnsi" w:hAnsiTheme="minorHAnsi" w:cstheme="minorHAnsi"/>
          </w:rPr>
          <w:tab/>
        </w:r>
      </w:ins>
    </w:p>
    <w:p w14:paraId="26F0C0B7" w14:textId="3AF201C5" w:rsidR="0024247B" w:rsidRPr="006237B9" w:rsidRDefault="00DB75EC" w:rsidP="0024247B">
      <w:pPr>
        <w:ind w:left="1440"/>
        <w:rPr>
          <w:ins w:id="715" w:author="Rick Waldron" w:date="2022-07-28T10:19:00Z"/>
          <w:rFonts w:eastAsiaTheme="minorEastAsia" w:cstheme="minorHAnsi"/>
          <w:b/>
          <w:iCs/>
          <w:sz w:val="20"/>
          <w:szCs w:val="20"/>
        </w:rPr>
      </w:pPr>
      <w:ins w:id="716" w:author="Rick Waldron" w:date="2022-07-28T10:20:00Z">
        <w:r>
          <w:rPr>
            <w:rFonts w:eastAsiaTheme="minorEastAsia" w:cstheme="minorHAnsi"/>
            <w:iCs/>
            <w:sz w:val="20"/>
            <w:szCs w:val="20"/>
          </w:rPr>
          <w:t>A personalized em</w:t>
        </w:r>
      </w:ins>
      <w:ins w:id="717" w:author="Rick Waldron" w:date="2022-07-28T10:21:00Z">
        <w:r>
          <w:rPr>
            <w:rFonts w:eastAsiaTheme="minorEastAsia" w:cstheme="minorHAnsi"/>
            <w:iCs/>
            <w:sz w:val="20"/>
            <w:szCs w:val="20"/>
          </w:rPr>
          <w:t>ail to students (and optionally parents) that gives targeted feedback on their exam.</w:t>
        </w:r>
      </w:ins>
    </w:p>
    <w:p w14:paraId="7D1DED97" w14:textId="77777777" w:rsidR="0024247B" w:rsidRPr="006237B9" w:rsidRDefault="0024247B" w:rsidP="0024247B">
      <w:pPr>
        <w:ind w:left="1440"/>
        <w:rPr>
          <w:ins w:id="718" w:author="Rick Waldron" w:date="2022-07-28T10:19:00Z"/>
          <w:rFonts w:eastAsiaTheme="minorEastAsia" w:cstheme="minorHAnsi"/>
          <w:b/>
          <w:sz w:val="20"/>
          <w:szCs w:val="20"/>
        </w:rPr>
      </w:pPr>
    </w:p>
    <w:p w14:paraId="0030B425" w14:textId="64D0EA29" w:rsidR="0024247B" w:rsidRPr="006237B9" w:rsidRDefault="0024247B" w:rsidP="0024247B">
      <w:pPr>
        <w:pStyle w:val="Heading3"/>
        <w:rPr>
          <w:ins w:id="719" w:author="Rick Waldron" w:date="2022-07-28T10:19:00Z"/>
          <w:rFonts w:asciiTheme="minorHAnsi" w:hAnsiTheme="minorHAnsi" w:cstheme="minorHAnsi"/>
        </w:rPr>
      </w:pPr>
      <w:bookmarkStart w:id="720" w:name="_Toc111635675"/>
      <w:ins w:id="721" w:author="Rick Waldron" w:date="2022-07-28T10:19:00Z">
        <w:r w:rsidRPr="006237B9">
          <w:rPr>
            <w:rFonts w:asciiTheme="minorHAnsi" w:hAnsiTheme="minorHAnsi" w:cstheme="minorHAnsi"/>
          </w:rPr>
          <w:t>2.3.</w:t>
        </w:r>
      </w:ins>
      <w:ins w:id="722" w:author="Rick Waldron" w:date="2022-07-28T10:30:00Z">
        <w:r w:rsidR="005E1058">
          <w:rPr>
            <w:rFonts w:asciiTheme="minorHAnsi" w:hAnsiTheme="minorHAnsi" w:cstheme="minorHAnsi"/>
          </w:rPr>
          <w:t>2</w:t>
        </w:r>
      </w:ins>
      <w:ins w:id="723" w:author="Rick Waldron" w:date="2022-07-28T10:19:00Z">
        <w:r w:rsidRPr="006237B9">
          <w:rPr>
            <w:rFonts w:asciiTheme="minorHAnsi" w:hAnsiTheme="minorHAnsi" w:cstheme="minorHAnsi"/>
          </w:rPr>
          <w:t>.</w:t>
        </w:r>
        <w:r>
          <w:rPr>
            <w:rFonts w:asciiTheme="minorHAnsi" w:hAnsiTheme="minorHAnsi" w:cstheme="minorHAnsi"/>
          </w:rPr>
          <w:t>2</w:t>
        </w:r>
        <w:r w:rsidRPr="006237B9">
          <w:rPr>
            <w:rFonts w:asciiTheme="minorHAnsi" w:hAnsiTheme="minorHAnsi" w:cstheme="minorHAnsi"/>
          </w:rPr>
          <w:t xml:space="preserve"> Use Case </w:t>
        </w:r>
      </w:ins>
      <w:ins w:id="724" w:author="Rick Waldron" w:date="2022-07-28T10:26:00Z">
        <w:r w:rsidR="00DB75EC">
          <w:rPr>
            <w:rFonts w:asciiTheme="minorHAnsi" w:hAnsiTheme="minorHAnsi" w:cstheme="minorHAnsi"/>
          </w:rPr>
          <w:t>2</w:t>
        </w:r>
      </w:ins>
      <w:ins w:id="725" w:author="Rick Waldron" w:date="2022-07-28T10:19:00Z">
        <w:r>
          <w:rPr>
            <w:rFonts w:asciiTheme="minorHAnsi" w:hAnsiTheme="minorHAnsi" w:cstheme="minorHAnsi"/>
          </w:rPr>
          <w:t xml:space="preserve">: </w:t>
        </w:r>
      </w:ins>
      <w:ins w:id="726" w:author="Rick Waldron" w:date="2022-07-28T10:21:00Z">
        <w:r w:rsidR="00DB75EC">
          <w:rPr>
            <w:rFonts w:asciiTheme="minorHAnsi" w:hAnsiTheme="minorHAnsi" w:cstheme="minorHAnsi"/>
          </w:rPr>
          <w:t>Unit exam feedback</w:t>
        </w:r>
      </w:ins>
      <w:bookmarkEnd w:id="720"/>
      <w:ins w:id="727" w:author="Rick Waldron" w:date="2022-07-28T10:19:00Z">
        <w:r w:rsidRPr="006237B9">
          <w:rPr>
            <w:rFonts w:asciiTheme="minorHAnsi" w:hAnsiTheme="minorHAnsi" w:cstheme="minorHAnsi"/>
          </w:rPr>
          <w:tab/>
        </w:r>
      </w:ins>
    </w:p>
    <w:p w14:paraId="677B8D56" w14:textId="43308733" w:rsidR="0024247B" w:rsidRDefault="00DB75EC" w:rsidP="0024247B">
      <w:pPr>
        <w:ind w:left="720"/>
        <w:rPr>
          <w:ins w:id="728" w:author="Rick Waldron" w:date="2022-07-28T10:23:00Z"/>
          <w:rFonts w:eastAsiaTheme="minorEastAsia" w:cstheme="minorHAnsi"/>
          <w:iCs/>
          <w:sz w:val="20"/>
          <w:szCs w:val="20"/>
        </w:rPr>
      </w:pPr>
      <w:ins w:id="729" w:author="Rick Waldron" w:date="2022-07-28T10:21:00Z">
        <w:r>
          <w:rPr>
            <w:rFonts w:eastAsiaTheme="minorEastAsia" w:cstheme="minorHAnsi"/>
            <w:iCs/>
            <w:sz w:val="20"/>
            <w:szCs w:val="20"/>
          </w:rPr>
          <w:t>Question tags such as topic, difficulty and type of question are used to create detailed reports.</w:t>
        </w:r>
      </w:ins>
      <w:ins w:id="730" w:author="Rick Waldron" w:date="2022-07-28T10:22:00Z">
        <w:r>
          <w:rPr>
            <w:rFonts w:eastAsiaTheme="minorEastAsia" w:cstheme="minorHAnsi"/>
            <w:iCs/>
            <w:sz w:val="20"/>
            <w:szCs w:val="20"/>
          </w:rPr>
          <w:t xml:space="preserve"> This is presented as an email to students to inform their future study.</w:t>
        </w:r>
      </w:ins>
    </w:p>
    <w:p w14:paraId="37BF7A62" w14:textId="3012396E" w:rsidR="00DB75EC" w:rsidRDefault="00DB75EC" w:rsidP="0024247B">
      <w:pPr>
        <w:ind w:left="720"/>
        <w:rPr>
          <w:ins w:id="731" w:author="Rick Waldron" w:date="2022-07-28T10:23:00Z"/>
          <w:rFonts w:eastAsiaTheme="minorEastAsia" w:cstheme="minorHAnsi"/>
          <w:iCs/>
          <w:sz w:val="20"/>
          <w:szCs w:val="20"/>
        </w:rPr>
      </w:pPr>
    </w:p>
    <w:p w14:paraId="411B9C70" w14:textId="1966C448" w:rsidR="00DB75EC" w:rsidRPr="006237B9" w:rsidRDefault="00DB75EC" w:rsidP="00DB75EC">
      <w:pPr>
        <w:pStyle w:val="Heading3"/>
        <w:rPr>
          <w:ins w:id="732" w:author="Rick Waldron" w:date="2022-07-28T10:23:00Z"/>
          <w:rFonts w:asciiTheme="minorHAnsi" w:hAnsiTheme="minorHAnsi" w:cstheme="minorHAnsi"/>
          <w:i/>
        </w:rPr>
      </w:pPr>
      <w:bookmarkStart w:id="733" w:name="_Toc111635676"/>
      <w:ins w:id="734" w:author="Rick Waldron" w:date="2022-07-28T10:23:00Z">
        <w:r w:rsidRPr="006237B9">
          <w:rPr>
            <w:rFonts w:asciiTheme="minorHAnsi" w:hAnsiTheme="minorHAnsi" w:cstheme="minorHAnsi"/>
          </w:rPr>
          <w:lastRenderedPageBreak/>
          <w:t>2.3.</w:t>
        </w:r>
      </w:ins>
      <w:ins w:id="735" w:author="Rick Waldron" w:date="2022-07-28T10:31:00Z">
        <w:r w:rsidR="005E1058">
          <w:rPr>
            <w:rFonts w:asciiTheme="minorHAnsi" w:hAnsiTheme="minorHAnsi" w:cstheme="minorHAnsi"/>
          </w:rPr>
          <w:t>3</w:t>
        </w:r>
      </w:ins>
      <w:ins w:id="736" w:author="Rick Waldron" w:date="2022-07-28T10:23:00Z">
        <w:r w:rsidRPr="006237B9">
          <w:rPr>
            <w:rFonts w:asciiTheme="minorHAnsi" w:hAnsiTheme="minorHAnsi" w:cstheme="minorHAnsi"/>
            <w:iCs/>
          </w:rPr>
          <w:t>.</w:t>
        </w:r>
        <w:r>
          <w:rPr>
            <w:rFonts w:asciiTheme="minorHAnsi" w:hAnsiTheme="minorHAnsi" w:cstheme="minorHAnsi"/>
            <w:iCs/>
          </w:rPr>
          <w:t>1</w:t>
        </w:r>
        <w:r w:rsidRPr="006237B9">
          <w:rPr>
            <w:rFonts w:asciiTheme="minorHAnsi" w:hAnsiTheme="minorHAnsi" w:cstheme="minorHAnsi"/>
            <w:i/>
          </w:rPr>
          <w:t xml:space="preserve"> </w:t>
        </w:r>
        <w:r w:rsidRPr="006237B9">
          <w:rPr>
            <w:rFonts w:asciiTheme="minorHAnsi" w:hAnsiTheme="minorHAnsi" w:cstheme="minorHAnsi"/>
          </w:rPr>
          <w:t xml:space="preserve">  Function </w:t>
        </w:r>
        <w:r>
          <w:rPr>
            <w:rFonts w:asciiTheme="minorHAnsi" w:hAnsiTheme="minorHAnsi" w:cstheme="minorHAnsi"/>
          </w:rPr>
          <w:t>3: Data analysis for teachers</w:t>
        </w:r>
        <w:bookmarkEnd w:id="733"/>
      </w:ins>
    </w:p>
    <w:p w14:paraId="5B4D3E91" w14:textId="4E4F9D42" w:rsidR="00DB75EC" w:rsidRPr="006237B9" w:rsidRDefault="00DB75EC" w:rsidP="00DB75EC">
      <w:pPr>
        <w:pStyle w:val="Heading4"/>
        <w:ind w:left="1440"/>
        <w:rPr>
          <w:ins w:id="737" w:author="Rick Waldron" w:date="2022-07-28T10:23:00Z"/>
          <w:rFonts w:asciiTheme="minorHAnsi" w:hAnsiTheme="minorHAnsi" w:cstheme="minorHAnsi"/>
        </w:rPr>
      </w:pPr>
      <w:ins w:id="738" w:author="Rick Waldron" w:date="2022-07-28T10:23:00Z">
        <w:r w:rsidRPr="006237B9">
          <w:rPr>
            <w:rFonts w:asciiTheme="minorHAnsi" w:hAnsiTheme="minorHAnsi" w:cstheme="minorHAnsi"/>
          </w:rPr>
          <w:t>2.3.</w:t>
        </w:r>
      </w:ins>
      <w:ins w:id="739" w:author="Rick Waldron" w:date="2022-07-28T10:31:00Z">
        <w:r w:rsidR="005E1058">
          <w:rPr>
            <w:rFonts w:asciiTheme="minorHAnsi" w:hAnsiTheme="minorHAnsi" w:cstheme="minorHAnsi"/>
          </w:rPr>
          <w:t>3</w:t>
        </w:r>
      </w:ins>
      <w:ins w:id="740" w:author="Rick Waldron" w:date="2022-07-28T10:23:00Z">
        <w:r>
          <w:rPr>
            <w:rFonts w:asciiTheme="minorHAnsi" w:hAnsiTheme="minorHAnsi" w:cstheme="minorHAnsi"/>
          </w:rPr>
          <w:t>.</w:t>
        </w:r>
      </w:ins>
      <w:ins w:id="741" w:author="Rick Waldron" w:date="2022-07-28T10:31:00Z">
        <w:r w:rsidR="005E1058">
          <w:rPr>
            <w:rFonts w:asciiTheme="minorHAnsi" w:hAnsiTheme="minorHAnsi" w:cstheme="minorHAnsi"/>
          </w:rPr>
          <w:t>1</w:t>
        </w:r>
      </w:ins>
      <w:ins w:id="742" w:author="Rick Waldron" w:date="2022-07-28T10:23:00Z">
        <w:r w:rsidRPr="006237B9">
          <w:rPr>
            <w:rFonts w:asciiTheme="minorHAnsi" w:hAnsiTheme="minorHAnsi" w:cstheme="minorHAnsi"/>
          </w:rPr>
          <w:t xml:space="preserve">.1 Function </w:t>
        </w:r>
      </w:ins>
      <w:ins w:id="743" w:author="Rick Waldron" w:date="2022-07-28T10:26:00Z">
        <w:r>
          <w:rPr>
            <w:rFonts w:asciiTheme="minorHAnsi" w:hAnsiTheme="minorHAnsi" w:cstheme="minorHAnsi"/>
          </w:rPr>
          <w:t>3</w:t>
        </w:r>
      </w:ins>
      <w:ins w:id="744" w:author="Rick Waldron" w:date="2022-07-28T10:23:00Z">
        <w:r w:rsidRPr="006237B9">
          <w:rPr>
            <w:rFonts w:asciiTheme="minorHAnsi" w:hAnsiTheme="minorHAnsi" w:cstheme="minorHAnsi"/>
          </w:rPr>
          <w:t xml:space="preserve"> Purpose</w:t>
        </w:r>
        <w:r w:rsidRPr="006237B9">
          <w:rPr>
            <w:rFonts w:asciiTheme="minorHAnsi" w:hAnsiTheme="minorHAnsi" w:cstheme="minorHAnsi"/>
          </w:rPr>
          <w:tab/>
        </w:r>
      </w:ins>
    </w:p>
    <w:p w14:paraId="3D661E43" w14:textId="1294C666" w:rsidR="00DB75EC" w:rsidRPr="006237B9" w:rsidRDefault="00DB75EC" w:rsidP="00DB75EC">
      <w:pPr>
        <w:ind w:left="1440"/>
        <w:rPr>
          <w:ins w:id="745" w:author="Rick Waldron" w:date="2022-07-28T10:23:00Z"/>
          <w:rFonts w:eastAsiaTheme="minorEastAsia" w:cstheme="minorHAnsi"/>
          <w:b/>
          <w:iCs/>
          <w:sz w:val="20"/>
          <w:szCs w:val="20"/>
        </w:rPr>
      </w:pPr>
      <w:ins w:id="746" w:author="Rick Waldron" w:date="2022-07-28T10:23:00Z">
        <w:r>
          <w:rPr>
            <w:rFonts w:eastAsiaTheme="minorEastAsia" w:cstheme="minorHAnsi"/>
            <w:iCs/>
            <w:sz w:val="20"/>
            <w:szCs w:val="20"/>
          </w:rPr>
          <w:t>Help teachers reflect on the validity of the exam and the effectiveness of teaching practices.</w:t>
        </w:r>
      </w:ins>
    </w:p>
    <w:p w14:paraId="11A3C529" w14:textId="624E901F" w:rsidR="00DB75EC" w:rsidRPr="006237B9" w:rsidRDefault="00DB75EC" w:rsidP="00DB75EC">
      <w:pPr>
        <w:pStyle w:val="Heading4"/>
        <w:ind w:left="1440"/>
        <w:rPr>
          <w:ins w:id="747" w:author="Rick Waldron" w:date="2022-07-28T10:23:00Z"/>
          <w:rFonts w:asciiTheme="minorHAnsi" w:hAnsiTheme="minorHAnsi" w:cstheme="minorHAnsi"/>
        </w:rPr>
      </w:pPr>
      <w:ins w:id="748" w:author="Rick Waldron" w:date="2022-07-28T10:23:00Z">
        <w:r w:rsidRPr="006237B9">
          <w:rPr>
            <w:rFonts w:asciiTheme="minorHAnsi" w:hAnsiTheme="minorHAnsi" w:cstheme="minorHAnsi"/>
          </w:rPr>
          <w:t>2.3.</w:t>
        </w:r>
      </w:ins>
      <w:ins w:id="749" w:author="Rick Waldron" w:date="2022-07-28T10:32:00Z">
        <w:r w:rsidR="00B71D8D">
          <w:rPr>
            <w:rFonts w:asciiTheme="minorHAnsi" w:hAnsiTheme="minorHAnsi" w:cstheme="minorHAnsi"/>
          </w:rPr>
          <w:t>3</w:t>
        </w:r>
      </w:ins>
      <w:ins w:id="750" w:author="Rick Waldron" w:date="2022-07-28T10:23:00Z">
        <w:r>
          <w:rPr>
            <w:rFonts w:asciiTheme="minorHAnsi" w:hAnsiTheme="minorHAnsi" w:cstheme="minorHAnsi"/>
          </w:rPr>
          <w:t>.1</w:t>
        </w:r>
        <w:r w:rsidRPr="006237B9">
          <w:rPr>
            <w:rFonts w:asciiTheme="minorHAnsi" w:hAnsiTheme="minorHAnsi" w:cstheme="minorHAnsi"/>
          </w:rPr>
          <w:t xml:space="preserve">.2 Function </w:t>
        </w:r>
      </w:ins>
      <w:ins w:id="751" w:author="Rick Waldron" w:date="2022-07-28T10:26:00Z">
        <w:r>
          <w:rPr>
            <w:rFonts w:asciiTheme="minorHAnsi" w:hAnsiTheme="minorHAnsi" w:cstheme="minorHAnsi"/>
          </w:rPr>
          <w:t>3</w:t>
        </w:r>
      </w:ins>
      <w:ins w:id="752" w:author="Rick Waldron" w:date="2022-07-28T10:23:00Z">
        <w:r w:rsidRPr="006237B9">
          <w:rPr>
            <w:rFonts w:asciiTheme="minorHAnsi" w:hAnsiTheme="minorHAnsi" w:cstheme="minorHAnsi"/>
          </w:rPr>
          <w:t xml:space="preserve"> Inputs</w:t>
        </w:r>
        <w:r w:rsidRPr="006237B9">
          <w:rPr>
            <w:rFonts w:asciiTheme="minorHAnsi" w:hAnsiTheme="minorHAnsi" w:cstheme="minorHAnsi"/>
          </w:rPr>
          <w:tab/>
        </w:r>
      </w:ins>
    </w:p>
    <w:p w14:paraId="52CF810C" w14:textId="4DB06810" w:rsidR="00DB75EC" w:rsidRPr="006237B9" w:rsidRDefault="00DB75EC" w:rsidP="00DB75EC">
      <w:pPr>
        <w:ind w:left="1440"/>
        <w:rPr>
          <w:ins w:id="753" w:author="Rick Waldron" w:date="2022-07-28T10:23:00Z"/>
          <w:rFonts w:eastAsiaTheme="minorEastAsia" w:cstheme="minorHAnsi"/>
          <w:b/>
          <w:sz w:val="20"/>
          <w:szCs w:val="20"/>
        </w:rPr>
      </w:pPr>
      <w:ins w:id="754" w:author="Rick Waldron" w:date="2022-07-28T10:23:00Z">
        <w:r>
          <w:rPr>
            <w:rFonts w:eastAsiaTheme="minorEastAsia" w:cstheme="minorHAnsi"/>
            <w:iCs/>
            <w:sz w:val="20"/>
            <w:szCs w:val="20"/>
          </w:rPr>
          <w:t xml:space="preserve">The </w:t>
        </w:r>
      </w:ins>
      <w:ins w:id="755" w:author="Rick Waldron" w:date="2022-07-28T10:24:00Z">
        <w:r>
          <w:rPr>
            <w:rFonts w:eastAsiaTheme="minorEastAsia" w:cstheme="minorHAnsi"/>
            <w:iCs/>
            <w:sz w:val="20"/>
            <w:szCs w:val="20"/>
          </w:rPr>
          <w:t>exam data is used to generate a report, customizable by the teaching team.</w:t>
        </w:r>
      </w:ins>
    </w:p>
    <w:p w14:paraId="7D968A50" w14:textId="7D10FE18" w:rsidR="00DB75EC" w:rsidRPr="006237B9" w:rsidRDefault="00DB75EC" w:rsidP="00DB75EC">
      <w:pPr>
        <w:pStyle w:val="Heading4"/>
        <w:ind w:left="1440"/>
        <w:rPr>
          <w:ins w:id="756" w:author="Rick Waldron" w:date="2022-07-28T10:23:00Z"/>
          <w:rFonts w:asciiTheme="minorHAnsi" w:hAnsiTheme="minorHAnsi" w:cstheme="minorHAnsi"/>
        </w:rPr>
      </w:pPr>
      <w:ins w:id="757" w:author="Rick Waldron" w:date="2022-07-28T10:23:00Z">
        <w:r w:rsidRPr="006237B9">
          <w:rPr>
            <w:rFonts w:asciiTheme="minorHAnsi" w:hAnsiTheme="minorHAnsi" w:cstheme="minorHAnsi"/>
          </w:rPr>
          <w:t>2.3.</w:t>
        </w:r>
      </w:ins>
      <w:ins w:id="758" w:author="Rick Waldron" w:date="2022-07-28T10:32:00Z">
        <w:r w:rsidR="00B71D8D">
          <w:rPr>
            <w:rFonts w:asciiTheme="minorHAnsi" w:hAnsiTheme="minorHAnsi" w:cstheme="minorHAnsi"/>
          </w:rPr>
          <w:t>3</w:t>
        </w:r>
      </w:ins>
      <w:ins w:id="759" w:author="Rick Waldron" w:date="2022-07-28T10:23:00Z">
        <w:r w:rsidRPr="006237B9">
          <w:rPr>
            <w:rFonts w:asciiTheme="minorHAnsi" w:hAnsiTheme="minorHAnsi" w:cstheme="minorHAnsi"/>
          </w:rPr>
          <w:t>.</w:t>
        </w:r>
        <w:r>
          <w:rPr>
            <w:rFonts w:asciiTheme="minorHAnsi" w:hAnsiTheme="minorHAnsi" w:cstheme="minorHAnsi"/>
          </w:rPr>
          <w:t>1</w:t>
        </w:r>
        <w:r w:rsidRPr="006237B9">
          <w:rPr>
            <w:rFonts w:asciiTheme="minorHAnsi" w:hAnsiTheme="minorHAnsi" w:cstheme="minorHAnsi"/>
          </w:rPr>
          <w:t>.3</w:t>
        </w:r>
      </w:ins>
      <w:ins w:id="760" w:author="Rick Waldron" w:date="2022-07-28T10:26:00Z">
        <w:r>
          <w:rPr>
            <w:rFonts w:asciiTheme="minorHAnsi" w:hAnsiTheme="minorHAnsi" w:cstheme="minorHAnsi"/>
          </w:rPr>
          <w:t xml:space="preserve"> </w:t>
        </w:r>
      </w:ins>
      <w:ins w:id="761" w:author="Rick Waldron" w:date="2022-07-28T10:23:00Z">
        <w:r w:rsidRPr="006237B9">
          <w:rPr>
            <w:rFonts w:asciiTheme="minorHAnsi" w:hAnsiTheme="minorHAnsi" w:cstheme="minorHAnsi"/>
          </w:rPr>
          <w:t xml:space="preserve">Function </w:t>
        </w:r>
      </w:ins>
      <w:ins w:id="762" w:author="Rick Waldron" w:date="2022-07-28T10:26:00Z">
        <w:r>
          <w:rPr>
            <w:rFonts w:asciiTheme="minorHAnsi" w:hAnsiTheme="minorHAnsi" w:cstheme="minorHAnsi"/>
          </w:rPr>
          <w:t>3</w:t>
        </w:r>
      </w:ins>
      <w:ins w:id="763" w:author="Rick Waldron" w:date="2022-07-28T10:23:00Z">
        <w:r w:rsidRPr="006237B9">
          <w:rPr>
            <w:rFonts w:asciiTheme="minorHAnsi" w:hAnsiTheme="minorHAnsi" w:cstheme="minorHAnsi"/>
          </w:rPr>
          <w:t xml:space="preserve"> Operations</w:t>
        </w:r>
        <w:r w:rsidRPr="006237B9">
          <w:rPr>
            <w:rFonts w:asciiTheme="minorHAnsi" w:hAnsiTheme="minorHAnsi" w:cstheme="minorHAnsi"/>
          </w:rPr>
          <w:tab/>
        </w:r>
      </w:ins>
    </w:p>
    <w:p w14:paraId="134520EB" w14:textId="4BAF7705" w:rsidR="00DB75EC" w:rsidRPr="006237B9" w:rsidRDefault="00DB75EC" w:rsidP="00DB75EC">
      <w:pPr>
        <w:ind w:left="1440"/>
        <w:rPr>
          <w:ins w:id="764" w:author="Rick Waldron" w:date="2022-07-28T10:23:00Z"/>
          <w:rFonts w:eastAsiaTheme="minorEastAsia" w:cstheme="minorHAnsi"/>
          <w:b/>
          <w:sz w:val="20"/>
          <w:szCs w:val="20"/>
        </w:rPr>
      </w:pPr>
      <w:ins w:id="765" w:author="Rick Waldron" w:date="2022-07-28T10:24:00Z">
        <w:r>
          <w:rPr>
            <w:rFonts w:eastAsiaTheme="minorEastAsia" w:cstheme="minorHAnsi"/>
            <w:iCs/>
            <w:sz w:val="20"/>
            <w:szCs w:val="20"/>
          </w:rPr>
          <w:t xml:space="preserve">An analysis button is </w:t>
        </w:r>
        <w:proofErr w:type="gramStart"/>
        <w:r>
          <w:rPr>
            <w:rFonts w:eastAsiaTheme="minorEastAsia" w:cstheme="minorHAnsi"/>
            <w:iCs/>
            <w:sz w:val="20"/>
            <w:szCs w:val="20"/>
          </w:rPr>
          <w:t>pressed</w:t>
        </w:r>
        <w:proofErr w:type="gramEnd"/>
        <w:r>
          <w:rPr>
            <w:rFonts w:eastAsiaTheme="minorEastAsia" w:cstheme="minorHAnsi"/>
            <w:iCs/>
            <w:sz w:val="20"/>
            <w:szCs w:val="20"/>
          </w:rPr>
          <w:t xml:space="preserve"> and options selected. The application uses data to generate </w:t>
        </w:r>
      </w:ins>
      <w:ins w:id="766" w:author="Rick Waldron" w:date="2022-07-28T10:25:00Z">
        <w:r>
          <w:rPr>
            <w:rFonts w:eastAsiaTheme="minorEastAsia" w:cstheme="minorHAnsi"/>
            <w:iCs/>
            <w:sz w:val="20"/>
            <w:szCs w:val="20"/>
          </w:rPr>
          <w:t>various statistics.</w:t>
        </w:r>
      </w:ins>
    </w:p>
    <w:p w14:paraId="5E0C829A" w14:textId="20C9BD9F" w:rsidR="00DB75EC" w:rsidRPr="006237B9" w:rsidRDefault="00DB75EC" w:rsidP="00DB75EC">
      <w:pPr>
        <w:pStyle w:val="Heading4"/>
        <w:ind w:left="1440"/>
        <w:rPr>
          <w:ins w:id="767" w:author="Rick Waldron" w:date="2022-07-28T10:23:00Z"/>
          <w:rFonts w:asciiTheme="minorHAnsi" w:hAnsiTheme="minorHAnsi" w:cstheme="minorHAnsi"/>
        </w:rPr>
      </w:pPr>
      <w:ins w:id="768" w:author="Rick Waldron" w:date="2022-07-28T10:23:00Z">
        <w:r w:rsidRPr="006237B9">
          <w:rPr>
            <w:rFonts w:asciiTheme="minorHAnsi" w:hAnsiTheme="minorHAnsi" w:cstheme="minorHAnsi"/>
          </w:rPr>
          <w:t>2.3.</w:t>
        </w:r>
      </w:ins>
      <w:ins w:id="769" w:author="Rick Waldron" w:date="2022-07-28T10:32:00Z">
        <w:r w:rsidR="00B71D8D">
          <w:rPr>
            <w:rFonts w:asciiTheme="minorHAnsi" w:hAnsiTheme="minorHAnsi" w:cstheme="minorHAnsi"/>
          </w:rPr>
          <w:t>3</w:t>
        </w:r>
      </w:ins>
      <w:ins w:id="770" w:author="Rick Waldron" w:date="2022-07-28T10:23:00Z">
        <w:r w:rsidRPr="006237B9">
          <w:rPr>
            <w:rFonts w:asciiTheme="minorHAnsi" w:hAnsiTheme="minorHAnsi" w:cstheme="minorHAnsi"/>
          </w:rPr>
          <w:t>.</w:t>
        </w:r>
        <w:r>
          <w:rPr>
            <w:rFonts w:asciiTheme="minorHAnsi" w:hAnsiTheme="minorHAnsi" w:cstheme="minorHAnsi"/>
          </w:rPr>
          <w:t>1</w:t>
        </w:r>
        <w:r w:rsidRPr="006237B9">
          <w:rPr>
            <w:rFonts w:asciiTheme="minorHAnsi" w:hAnsiTheme="minorHAnsi" w:cstheme="minorHAnsi"/>
          </w:rPr>
          <w:t>.</w:t>
        </w:r>
        <w:r>
          <w:rPr>
            <w:rFonts w:asciiTheme="minorHAnsi" w:hAnsiTheme="minorHAnsi" w:cstheme="minorHAnsi"/>
          </w:rPr>
          <w:t>4</w:t>
        </w:r>
        <w:r w:rsidRPr="006237B9">
          <w:rPr>
            <w:rFonts w:asciiTheme="minorHAnsi" w:hAnsiTheme="minorHAnsi" w:cstheme="minorHAnsi"/>
          </w:rPr>
          <w:t xml:space="preserve"> Function </w:t>
        </w:r>
      </w:ins>
      <w:ins w:id="771" w:author="Rick Waldron" w:date="2022-07-28T10:26:00Z">
        <w:r>
          <w:rPr>
            <w:rFonts w:asciiTheme="minorHAnsi" w:hAnsiTheme="minorHAnsi" w:cstheme="minorHAnsi"/>
          </w:rPr>
          <w:t>3</w:t>
        </w:r>
      </w:ins>
      <w:ins w:id="772" w:author="Rick Waldron" w:date="2022-07-28T10:23:00Z">
        <w:r w:rsidRPr="006237B9">
          <w:rPr>
            <w:rFonts w:asciiTheme="minorHAnsi" w:hAnsiTheme="minorHAnsi" w:cstheme="minorHAnsi"/>
          </w:rPr>
          <w:t xml:space="preserve"> Outputs</w:t>
        </w:r>
        <w:r w:rsidRPr="006237B9">
          <w:rPr>
            <w:rFonts w:asciiTheme="minorHAnsi" w:hAnsiTheme="minorHAnsi" w:cstheme="minorHAnsi"/>
          </w:rPr>
          <w:tab/>
        </w:r>
      </w:ins>
    </w:p>
    <w:p w14:paraId="62D54647" w14:textId="0483C977" w:rsidR="00DB75EC" w:rsidRPr="00B71D8D" w:rsidRDefault="00DB75EC" w:rsidP="00B71D8D">
      <w:pPr>
        <w:ind w:left="1440"/>
        <w:rPr>
          <w:ins w:id="773" w:author="Rick Waldron" w:date="2022-07-28T10:23:00Z"/>
          <w:rFonts w:eastAsiaTheme="minorEastAsia" w:cstheme="minorHAnsi"/>
          <w:b/>
          <w:iCs/>
          <w:sz w:val="20"/>
          <w:szCs w:val="20"/>
        </w:rPr>
      </w:pPr>
      <w:ins w:id="774" w:author="Rick Waldron" w:date="2022-07-28T10:25:00Z">
        <w:r>
          <w:rPr>
            <w:rFonts w:eastAsiaTheme="minorEastAsia" w:cstheme="minorHAnsi"/>
            <w:iCs/>
            <w:sz w:val="20"/>
            <w:szCs w:val="20"/>
          </w:rPr>
          <w:t>A summary of students results, both overall and question by question. Potentially, grade boundary recommendations could be generated to help accurately translate results in the performance scales.</w:t>
        </w:r>
      </w:ins>
    </w:p>
    <w:p w14:paraId="2AF60389" w14:textId="24422DFE" w:rsidR="00DB75EC" w:rsidRPr="006237B9" w:rsidRDefault="00DB75EC" w:rsidP="00DB75EC">
      <w:pPr>
        <w:pStyle w:val="Heading3"/>
        <w:rPr>
          <w:ins w:id="775" w:author="Rick Waldron" w:date="2022-07-28T10:23:00Z"/>
          <w:rFonts w:asciiTheme="minorHAnsi" w:hAnsiTheme="minorHAnsi" w:cstheme="minorHAnsi"/>
        </w:rPr>
      </w:pPr>
      <w:bookmarkStart w:id="776" w:name="_Toc111635677"/>
      <w:ins w:id="777" w:author="Rick Waldron" w:date="2022-07-28T10:23:00Z">
        <w:r w:rsidRPr="006237B9">
          <w:rPr>
            <w:rFonts w:asciiTheme="minorHAnsi" w:hAnsiTheme="minorHAnsi" w:cstheme="minorHAnsi"/>
          </w:rPr>
          <w:t>2.3.</w:t>
        </w:r>
      </w:ins>
      <w:ins w:id="778" w:author="Rick Waldron" w:date="2022-07-28T10:31:00Z">
        <w:r w:rsidR="005E1058">
          <w:rPr>
            <w:rFonts w:asciiTheme="minorHAnsi" w:hAnsiTheme="minorHAnsi" w:cstheme="minorHAnsi"/>
          </w:rPr>
          <w:t>3</w:t>
        </w:r>
      </w:ins>
      <w:ins w:id="779" w:author="Rick Waldron" w:date="2022-07-28T10:23:00Z">
        <w:r w:rsidRPr="006237B9">
          <w:rPr>
            <w:rFonts w:asciiTheme="minorHAnsi" w:hAnsiTheme="minorHAnsi" w:cstheme="minorHAnsi"/>
          </w:rPr>
          <w:t>.</w:t>
        </w:r>
      </w:ins>
      <w:ins w:id="780" w:author="Rick Waldron" w:date="2022-07-28T10:31:00Z">
        <w:r w:rsidR="005E1058">
          <w:rPr>
            <w:rFonts w:asciiTheme="minorHAnsi" w:hAnsiTheme="minorHAnsi" w:cstheme="minorHAnsi"/>
          </w:rPr>
          <w:t>2</w:t>
        </w:r>
      </w:ins>
      <w:ins w:id="781" w:author="Rick Waldron" w:date="2022-07-28T10:23:00Z">
        <w:r w:rsidRPr="006237B9">
          <w:rPr>
            <w:rFonts w:asciiTheme="minorHAnsi" w:hAnsiTheme="minorHAnsi" w:cstheme="minorHAnsi"/>
          </w:rPr>
          <w:t xml:space="preserve"> Use Case </w:t>
        </w:r>
      </w:ins>
      <w:ins w:id="782" w:author="Rick Waldron" w:date="2022-07-28T10:26:00Z">
        <w:r>
          <w:rPr>
            <w:rFonts w:asciiTheme="minorHAnsi" w:hAnsiTheme="minorHAnsi" w:cstheme="minorHAnsi"/>
          </w:rPr>
          <w:t>3</w:t>
        </w:r>
      </w:ins>
      <w:ins w:id="783" w:author="Rick Waldron" w:date="2022-07-28T10:23:00Z">
        <w:r>
          <w:rPr>
            <w:rFonts w:asciiTheme="minorHAnsi" w:hAnsiTheme="minorHAnsi" w:cstheme="minorHAnsi"/>
          </w:rPr>
          <w:t xml:space="preserve">: </w:t>
        </w:r>
      </w:ins>
      <w:ins w:id="784" w:author="Rick Waldron" w:date="2022-07-28T10:26:00Z">
        <w:r>
          <w:rPr>
            <w:rFonts w:asciiTheme="minorHAnsi" w:hAnsiTheme="minorHAnsi" w:cstheme="minorHAnsi"/>
          </w:rPr>
          <w:t>Exam summary informing exam writing</w:t>
        </w:r>
      </w:ins>
      <w:bookmarkEnd w:id="776"/>
    </w:p>
    <w:p w14:paraId="3AF26E45" w14:textId="3F0FF142" w:rsidR="00DB75EC" w:rsidRPr="006237B9" w:rsidRDefault="00DB75EC" w:rsidP="00DB75EC">
      <w:pPr>
        <w:ind w:left="720"/>
        <w:rPr>
          <w:ins w:id="785" w:author="Rick Waldron" w:date="2022-07-28T10:23:00Z"/>
          <w:rFonts w:eastAsiaTheme="minorEastAsia" w:cstheme="minorHAnsi"/>
          <w:b/>
          <w:iCs/>
          <w:sz w:val="20"/>
          <w:szCs w:val="20"/>
        </w:rPr>
      </w:pPr>
      <w:ins w:id="786" w:author="Rick Waldron" w:date="2022-07-28T10:26:00Z">
        <w:r>
          <w:rPr>
            <w:rFonts w:eastAsiaTheme="minorEastAsia" w:cstheme="minorHAnsi"/>
            <w:iCs/>
            <w:sz w:val="20"/>
            <w:szCs w:val="20"/>
          </w:rPr>
          <w:t>For subsequent years, teachers could use exam summary to help write better exams. For example, if the first question on the exam</w:t>
        </w:r>
      </w:ins>
      <w:ins w:id="787" w:author="Rick Waldron" w:date="2022-07-28T10:27:00Z">
        <w:r w:rsidR="005E1058">
          <w:rPr>
            <w:rFonts w:eastAsiaTheme="minorEastAsia" w:cstheme="minorHAnsi"/>
            <w:iCs/>
            <w:sz w:val="20"/>
            <w:szCs w:val="20"/>
          </w:rPr>
          <w:t xml:space="preserve"> (intended to be the easiest) was done poorly by a cohort, it might need to be reworded, modified, </w:t>
        </w:r>
        <w:proofErr w:type="gramStart"/>
        <w:r w:rsidR="005E1058">
          <w:rPr>
            <w:rFonts w:eastAsiaTheme="minorEastAsia" w:cstheme="minorHAnsi"/>
            <w:iCs/>
            <w:sz w:val="20"/>
            <w:szCs w:val="20"/>
          </w:rPr>
          <w:t>moved</w:t>
        </w:r>
        <w:proofErr w:type="gramEnd"/>
        <w:r w:rsidR="005E1058">
          <w:rPr>
            <w:rFonts w:eastAsiaTheme="minorEastAsia" w:cstheme="minorHAnsi"/>
            <w:iCs/>
            <w:sz w:val="20"/>
            <w:szCs w:val="20"/>
          </w:rPr>
          <w:t xml:space="preserve"> or deleted from the next years exam. Over time</w:t>
        </w:r>
      </w:ins>
      <w:ins w:id="788" w:author="Rick Waldron" w:date="2022-07-28T10:28:00Z">
        <w:r w:rsidR="005E1058">
          <w:rPr>
            <w:rFonts w:eastAsiaTheme="minorEastAsia" w:cstheme="minorHAnsi"/>
            <w:iCs/>
            <w:sz w:val="20"/>
            <w:szCs w:val="20"/>
          </w:rPr>
          <w:t>, exams are calibrated to meet the requirements of the syllabus.</w:t>
        </w:r>
      </w:ins>
    </w:p>
    <w:p w14:paraId="2590248F" w14:textId="3A3C20C7" w:rsidR="009E0145" w:rsidRPr="00886AE5" w:rsidRDefault="009E0145" w:rsidP="009E0145">
      <w:pPr>
        <w:pStyle w:val="Heading2"/>
        <w:rPr>
          <w:rFonts w:asciiTheme="minorHAnsi" w:hAnsiTheme="minorHAnsi" w:cstheme="minorHAnsi"/>
          <w:sz w:val="28"/>
          <w:szCs w:val="28"/>
          <w:rPrChange w:id="789" w:author="Rick Waldron" w:date="2022-07-27T16:26:00Z">
            <w:rPr/>
          </w:rPrChange>
        </w:rPr>
      </w:pPr>
      <w:bookmarkStart w:id="790" w:name="_Toc111635678"/>
      <w:r w:rsidRPr="00886AE5">
        <w:rPr>
          <w:rFonts w:asciiTheme="minorHAnsi" w:hAnsiTheme="minorHAnsi" w:cstheme="minorHAnsi"/>
          <w:sz w:val="28"/>
          <w:szCs w:val="28"/>
          <w:rPrChange w:id="791" w:author="Rick Waldron" w:date="2022-07-27T16:26:00Z">
            <w:rPr/>
          </w:rPrChange>
        </w:rPr>
        <w:t>2.</w:t>
      </w:r>
      <w:r w:rsidRPr="00886AE5">
        <w:rPr>
          <w:rFonts w:asciiTheme="minorHAnsi" w:hAnsiTheme="minorHAnsi" w:cstheme="minorHAnsi"/>
          <w:sz w:val="28"/>
          <w:szCs w:val="28"/>
        </w:rPr>
        <w:t>4</w:t>
      </w:r>
      <w:r w:rsidRPr="00886AE5">
        <w:rPr>
          <w:rFonts w:asciiTheme="minorHAnsi" w:hAnsiTheme="minorHAnsi" w:cstheme="minorHAnsi"/>
          <w:sz w:val="28"/>
          <w:szCs w:val="28"/>
          <w:rPrChange w:id="792" w:author="Rick Waldron" w:date="2022-07-27T16:26:00Z">
            <w:rPr/>
          </w:rPrChange>
        </w:rPr>
        <w:t xml:space="preserve"> </w:t>
      </w:r>
      <w:r w:rsidRPr="00886AE5">
        <w:rPr>
          <w:rFonts w:asciiTheme="minorHAnsi" w:hAnsiTheme="minorHAnsi" w:cstheme="minorHAnsi"/>
          <w:sz w:val="28"/>
          <w:szCs w:val="28"/>
        </w:rPr>
        <w:t>Non</w:t>
      </w:r>
      <w:r w:rsidR="00F51120" w:rsidRPr="00886AE5">
        <w:rPr>
          <w:rFonts w:asciiTheme="minorHAnsi" w:hAnsiTheme="minorHAnsi" w:cstheme="minorHAnsi"/>
          <w:sz w:val="28"/>
          <w:szCs w:val="28"/>
        </w:rPr>
        <w:t>-</w:t>
      </w:r>
      <w:r w:rsidRPr="00886AE5">
        <w:rPr>
          <w:rFonts w:asciiTheme="minorHAnsi" w:hAnsiTheme="minorHAnsi" w:cstheme="minorHAnsi"/>
          <w:sz w:val="28"/>
          <w:szCs w:val="28"/>
        </w:rPr>
        <w:t>functional r</w:t>
      </w:r>
      <w:r w:rsidRPr="00886AE5">
        <w:rPr>
          <w:rFonts w:asciiTheme="minorHAnsi" w:hAnsiTheme="minorHAnsi" w:cstheme="minorHAnsi"/>
          <w:sz w:val="28"/>
          <w:szCs w:val="28"/>
          <w:rPrChange w:id="793" w:author="Rick Waldron" w:date="2022-07-27T16:26:00Z">
            <w:rPr/>
          </w:rPrChange>
        </w:rPr>
        <w:t>equirements</w:t>
      </w:r>
      <w:bookmarkEnd w:id="790"/>
    </w:p>
    <w:p w14:paraId="25D7410A" w14:textId="77777777" w:rsidR="009E0145" w:rsidRPr="005255C8" w:rsidDel="00B71D8D" w:rsidRDefault="009E0145" w:rsidP="009E0145">
      <w:pPr>
        <w:pStyle w:val="ListParagraph"/>
        <w:ind w:left="0"/>
        <w:rPr>
          <w:del w:id="794" w:author="Rick Waldron" w:date="2022-07-28T10:32:00Z"/>
          <w:rFonts w:cstheme="minorHAnsi"/>
          <w:sz w:val="20"/>
          <w:szCs w:val="20"/>
          <w:rPrChange w:id="795" w:author="Rick Waldron" w:date="2022-07-27T16:26:00Z">
            <w:rPr>
              <w:del w:id="796" w:author="Rick Waldron" w:date="2022-07-28T10:32:00Z"/>
              <w:rFonts w:ascii="Arial" w:hAnsi="Arial" w:cs="Arial"/>
              <w:sz w:val="20"/>
              <w:szCs w:val="20"/>
            </w:rPr>
          </w:rPrChange>
        </w:rPr>
      </w:pPr>
      <w:ins w:id="797" w:author="Rick Waldron" w:date="2022-07-28T10:32:00Z">
        <w:r>
          <w:rPr>
            <w:rFonts w:eastAsiaTheme="minorEastAsia" w:cstheme="minorHAnsi"/>
            <w:i/>
            <w:sz w:val="20"/>
            <w:szCs w:val="20"/>
          </w:rPr>
          <w:tab/>
        </w:r>
      </w:ins>
    </w:p>
    <w:p w14:paraId="4DE6F439" w14:textId="77777777" w:rsidR="009E0145" w:rsidRPr="005255C8" w:rsidDel="00B71D8D" w:rsidRDefault="009E0145" w:rsidP="009E0145">
      <w:pPr>
        <w:pStyle w:val="ListParagraph"/>
        <w:ind w:left="0"/>
        <w:rPr>
          <w:del w:id="798" w:author="Rick Waldron" w:date="2022-07-28T10:32:00Z"/>
          <w:rFonts w:eastAsiaTheme="minorEastAsia" w:cstheme="minorHAnsi"/>
          <w:i/>
          <w:sz w:val="20"/>
          <w:szCs w:val="20"/>
          <w:rPrChange w:id="799" w:author="Rick Waldron" w:date="2022-07-27T16:26:00Z">
            <w:rPr>
              <w:del w:id="800" w:author="Rick Waldron" w:date="2022-07-28T10:32:00Z"/>
              <w:rFonts w:ascii="Arial" w:eastAsiaTheme="minorEastAsia" w:hAnsi="Arial" w:cs="Arial"/>
              <w:i/>
              <w:sz w:val="20"/>
              <w:szCs w:val="20"/>
            </w:rPr>
          </w:rPrChange>
        </w:rPr>
      </w:pPr>
      <w:del w:id="801" w:author="Rick Waldron" w:date="2022-07-28T10:32:00Z">
        <w:r w:rsidRPr="005255C8" w:rsidDel="00B71D8D">
          <w:rPr>
            <w:rFonts w:eastAsiaTheme="minorEastAsia" w:cstheme="minorHAnsi"/>
            <w:i/>
            <w:sz w:val="20"/>
            <w:szCs w:val="20"/>
            <w:rPrChange w:id="802" w:author="Rick Waldron" w:date="2022-07-27T16:26:00Z">
              <w:rPr>
                <w:rFonts w:ascii="Arial" w:eastAsiaTheme="minorEastAsia" w:hAnsi="Arial" w:cs="Arial"/>
                <w:i/>
                <w:sz w:val="20"/>
                <w:szCs w:val="20"/>
              </w:rPr>
            </w:rPrChange>
          </w:rPr>
          <w:delText xml:space="preserve">Specify the functional requirements for each business process in terms of </w:delText>
        </w:r>
        <w:r w:rsidRPr="005255C8" w:rsidDel="00B71D8D">
          <w:rPr>
            <w:rFonts w:cstheme="minorHAnsi"/>
            <w:i/>
            <w:sz w:val="20"/>
            <w:szCs w:val="20"/>
            <w:rPrChange w:id="803" w:author="Rick Waldron" w:date="2022-07-27T16:26:00Z">
              <w:rPr>
                <w:rFonts w:ascii="Arial" w:hAnsi="Arial" w:cs="Arial"/>
                <w:i/>
                <w:sz w:val="20"/>
                <w:szCs w:val="20"/>
              </w:rPr>
            </w:rPrChange>
          </w:rPr>
          <w:delText>inputs, operations, and outputs for each business process.</w:delText>
        </w:r>
      </w:del>
    </w:p>
    <w:p w14:paraId="30341583" w14:textId="77777777" w:rsidR="009E0145" w:rsidRPr="005255C8" w:rsidDel="00B71D8D" w:rsidRDefault="009E0145" w:rsidP="009E0145">
      <w:pPr>
        <w:pStyle w:val="ListParagraph"/>
        <w:ind w:left="0"/>
        <w:rPr>
          <w:del w:id="804" w:author="Rick Waldron" w:date="2022-07-28T10:32:00Z"/>
          <w:rFonts w:eastAsiaTheme="minorEastAsia" w:cstheme="minorHAnsi"/>
          <w:i/>
          <w:sz w:val="20"/>
          <w:szCs w:val="20"/>
          <w:rPrChange w:id="805" w:author="Rick Waldron" w:date="2022-07-27T16:26:00Z">
            <w:rPr>
              <w:del w:id="806" w:author="Rick Waldron" w:date="2022-07-28T10:32:00Z"/>
              <w:rFonts w:ascii="Arial" w:eastAsiaTheme="minorEastAsia" w:hAnsi="Arial" w:cs="Arial"/>
              <w:i/>
              <w:sz w:val="20"/>
              <w:szCs w:val="20"/>
            </w:rPr>
          </w:rPrChange>
        </w:rPr>
      </w:pPr>
    </w:p>
    <w:p w14:paraId="5929FE28" w14:textId="77777777" w:rsidR="009E0145" w:rsidRPr="005255C8" w:rsidDel="00B71D8D" w:rsidRDefault="009E0145" w:rsidP="009E0145">
      <w:pPr>
        <w:pStyle w:val="ListParagraph"/>
        <w:ind w:left="0"/>
        <w:rPr>
          <w:del w:id="807" w:author="Rick Waldron" w:date="2022-07-28T10:32:00Z"/>
          <w:rFonts w:eastAsiaTheme="minorEastAsia" w:cstheme="minorHAnsi"/>
          <w:i/>
          <w:sz w:val="20"/>
          <w:szCs w:val="20"/>
          <w:rPrChange w:id="808" w:author="Rick Waldron" w:date="2022-07-27T16:26:00Z">
            <w:rPr>
              <w:del w:id="809" w:author="Rick Waldron" w:date="2022-07-28T10:32:00Z"/>
              <w:rFonts w:ascii="Arial" w:eastAsiaTheme="minorEastAsia" w:hAnsi="Arial" w:cs="Arial"/>
              <w:i/>
              <w:sz w:val="20"/>
              <w:szCs w:val="20"/>
            </w:rPr>
          </w:rPrChange>
        </w:rPr>
      </w:pPr>
      <w:del w:id="810" w:author="Rick Waldron" w:date="2022-07-28T10:32:00Z">
        <w:r w:rsidRPr="005255C8" w:rsidDel="00B71D8D">
          <w:rPr>
            <w:rFonts w:eastAsiaTheme="minorEastAsia" w:cstheme="minorHAnsi"/>
            <w:i/>
            <w:sz w:val="20"/>
            <w:szCs w:val="20"/>
            <w:rPrChange w:id="811" w:author="Rick Waldron" w:date="2022-07-27T16:26:00Z">
              <w:rPr>
                <w:rFonts w:ascii="Arial" w:eastAsiaTheme="minorEastAsia" w:hAnsi="Arial" w:cs="Arial"/>
                <w:i/>
                <w:sz w:val="20"/>
                <w:szCs w:val="20"/>
              </w:rPr>
            </w:rPrChange>
          </w:rPr>
          <w:delText>Customize this section to contain the subsections necessary to comprehensively define the fundamental actions that must take place within the application to accept and process the inputs and, to process and generate the outputs.</w:delText>
        </w:r>
      </w:del>
    </w:p>
    <w:p w14:paraId="3B082DE2" w14:textId="77777777" w:rsidR="009E0145" w:rsidRPr="005255C8" w:rsidDel="00B71D8D" w:rsidRDefault="009E0145" w:rsidP="009E0145">
      <w:pPr>
        <w:pStyle w:val="ListParagraph"/>
        <w:ind w:left="0"/>
        <w:rPr>
          <w:del w:id="812" w:author="Rick Waldron" w:date="2022-07-28T10:32:00Z"/>
          <w:rFonts w:eastAsiaTheme="minorEastAsia" w:cstheme="minorHAnsi"/>
          <w:i/>
          <w:sz w:val="20"/>
          <w:szCs w:val="20"/>
          <w:rPrChange w:id="813" w:author="Rick Waldron" w:date="2022-07-27T16:26:00Z">
            <w:rPr>
              <w:del w:id="814" w:author="Rick Waldron" w:date="2022-07-28T10:32:00Z"/>
              <w:rFonts w:ascii="Arial" w:eastAsiaTheme="minorEastAsia" w:hAnsi="Arial" w:cs="Arial"/>
              <w:i/>
              <w:sz w:val="20"/>
              <w:szCs w:val="20"/>
            </w:rPr>
          </w:rPrChange>
        </w:rPr>
      </w:pPr>
    </w:p>
    <w:p w14:paraId="43D4F96A" w14:textId="77777777" w:rsidR="009E0145" w:rsidRPr="005255C8" w:rsidDel="00B71D8D" w:rsidRDefault="009E0145" w:rsidP="009E0145">
      <w:pPr>
        <w:pStyle w:val="ListParagraph"/>
        <w:ind w:left="0"/>
        <w:rPr>
          <w:del w:id="815" w:author="Rick Waldron" w:date="2022-07-28T10:32:00Z"/>
          <w:rFonts w:eastAsiaTheme="minorEastAsia" w:cstheme="minorHAnsi"/>
          <w:i/>
          <w:sz w:val="20"/>
          <w:szCs w:val="20"/>
          <w:rPrChange w:id="816" w:author="Rick Waldron" w:date="2022-07-27T16:26:00Z">
            <w:rPr>
              <w:del w:id="817" w:author="Rick Waldron" w:date="2022-07-28T10:32:00Z"/>
              <w:rFonts w:ascii="Arial" w:eastAsiaTheme="minorEastAsia" w:hAnsi="Arial" w:cs="Arial"/>
              <w:i/>
              <w:sz w:val="20"/>
              <w:szCs w:val="20"/>
            </w:rPr>
          </w:rPrChange>
        </w:rPr>
      </w:pPr>
      <w:del w:id="818" w:author="Rick Waldron" w:date="2022-07-28T10:32:00Z">
        <w:r w:rsidRPr="005255C8" w:rsidDel="00B71D8D">
          <w:rPr>
            <w:rFonts w:eastAsiaTheme="minorEastAsia" w:cstheme="minorHAnsi"/>
            <w:i/>
            <w:sz w:val="20"/>
            <w:szCs w:val="20"/>
            <w:rPrChange w:id="819" w:author="Rick Waldron" w:date="2022-07-27T16:26:00Z">
              <w:rPr>
                <w:rFonts w:ascii="Arial" w:eastAsiaTheme="minorEastAsia" w:hAnsi="Arial" w:cs="Arial"/>
                <w:i/>
                <w:sz w:val="20"/>
                <w:szCs w:val="20"/>
              </w:rPr>
            </w:rPrChange>
          </w:rPr>
          <w:delText>Subsection templates for each of the means of specifying functional requirements are provided below.</w:delText>
        </w:r>
      </w:del>
    </w:p>
    <w:p w14:paraId="5C7127D4" w14:textId="1034F1E9" w:rsidR="009E0145" w:rsidRPr="005255C8" w:rsidRDefault="009E0145">
      <w:pPr>
        <w:pStyle w:val="Heading3"/>
        <w:ind w:left="0"/>
        <w:rPr>
          <w:rFonts w:asciiTheme="minorHAnsi" w:hAnsiTheme="minorHAnsi" w:cstheme="minorHAnsi"/>
          <w:i/>
          <w:rPrChange w:id="820" w:author="Rick Waldron" w:date="2022-07-27T16:26:00Z">
            <w:rPr>
              <w:i/>
            </w:rPr>
          </w:rPrChange>
        </w:rPr>
        <w:pPrChange w:id="821" w:author="Rick Waldron" w:date="2022-07-28T10:32:00Z">
          <w:pPr>
            <w:pStyle w:val="Heading3"/>
          </w:pPr>
        </w:pPrChange>
      </w:pPr>
      <w:bookmarkStart w:id="822" w:name="_Toc111635679"/>
      <w:r w:rsidRPr="005255C8">
        <w:rPr>
          <w:rFonts w:asciiTheme="minorHAnsi" w:hAnsiTheme="minorHAnsi" w:cstheme="minorHAnsi"/>
          <w:rPrChange w:id="823" w:author="Rick Waldron" w:date="2022-07-27T16:26:00Z">
            <w:rPr/>
          </w:rPrChange>
        </w:rPr>
        <w:t>2.</w:t>
      </w:r>
      <w:r>
        <w:rPr>
          <w:rFonts w:asciiTheme="minorHAnsi" w:hAnsiTheme="minorHAnsi" w:cstheme="minorHAnsi"/>
        </w:rPr>
        <w:t>4</w:t>
      </w:r>
      <w:r w:rsidRPr="005255C8">
        <w:rPr>
          <w:rFonts w:asciiTheme="minorHAnsi" w:hAnsiTheme="minorHAnsi" w:cstheme="minorHAnsi"/>
          <w:rPrChange w:id="824" w:author="Rick Waldron" w:date="2022-07-27T16:26:00Z">
            <w:rPr/>
          </w:rPrChange>
        </w:rPr>
        <w:t>.1</w:t>
      </w:r>
      <w:del w:id="825" w:author="Rick Waldron" w:date="2022-07-28T10:28:00Z">
        <w:r w:rsidRPr="0052312A" w:rsidDel="005E1058">
          <w:rPr>
            <w:rFonts w:asciiTheme="minorHAnsi" w:hAnsiTheme="minorHAnsi" w:cstheme="minorHAnsi"/>
            <w:iCs/>
            <w:rPrChange w:id="826" w:author="Rick Waldron" w:date="2022-07-28T09:23:00Z">
              <w:rPr/>
            </w:rPrChange>
          </w:rPr>
          <w:delText>.</w:delText>
        </w:r>
      </w:del>
      <w:del w:id="827" w:author="Rick Waldron" w:date="2022-07-28T09:23:00Z">
        <w:r w:rsidRPr="0052312A" w:rsidDel="0052312A">
          <w:rPr>
            <w:rFonts w:asciiTheme="minorHAnsi" w:hAnsiTheme="minorHAnsi" w:cstheme="minorHAnsi"/>
            <w:iCs/>
            <w:rPrChange w:id="828" w:author="Rick Waldron" w:date="2022-07-28T09:23:00Z">
              <w:rPr>
                <w:i/>
              </w:rPr>
            </w:rPrChange>
          </w:rPr>
          <w:delText>nf</w:delText>
        </w:r>
      </w:del>
      <w:r w:rsidRPr="005255C8">
        <w:rPr>
          <w:rFonts w:asciiTheme="minorHAnsi" w:hAnsiTheme="minorHAnsi" w:cstheme="minorHAnsi"/>
          <w:i/>
          <w:rPrChange w:id="829" w:author="Rick Waldron" w:date="2022-07-27T16:26:00Z">
            <w:rPr>
              <w:i/>
            </w:rPr>
          </w:rPrChange>
        </w:rPr>
        <w:t xml:space="preserve"> </w:t>
      </w:r>
      <w:r w:rsidRPr="005255C8">
        <w:rPr>
          <w:rFonts w:asciiTheme="minorHAnsi" w:hAnsiTheme="minorHAnsi" w:cstheme="minorHAnsi"/>
          <w:rPrChange w:id="830" w:author="Rick Waldron" w:date="2022-07-27T16:26:00Z">
            <w:rPr/>
          </w:rPrChange>
        </w:rPr>
        <w:t xml:space="preserve">  </w:t>
      </w:r>
      <w:r>
        <w:rPr>
          <w:rFonts w:asciiTheme="minorHAnsi" w:hAnsiTheme="minorHAnsi" w:cstheme="minorHAnsi"/>
        </w:rPr>
        <w:t>User privacy</w:t>
      </w:r>
      <w:bookmarkEnd w:id="822"/>
      <w:del w:id="831" w:author="Rick Waldron" w:date="2022-07-28T09:23:00Z">
        <w:r w:rsidRPr="005255C8" w:rsidDel="0052312A">
          <w:rPr>
            <w:rFonts w:asciiTheme="minorHAnsi" w:hAnsiTheme="minorHAnsi" w:cstheme="minorHAnsi"/>
            <w:rPrChange w:id="832" w:author="Rick Waldron" w:date="2022-07-27T16:26:00Z">
              <w:rPr/>
            </w:rPrChange>
          </w:rPr>
          <w:delText>X</w:delText>
        </w:r>
      </w:del>
      <w:del w:id="833" w:author="Rick Waldron" w:date="2022-07-28T09:35:00Z">
        <w:r w:rsidRPr="005255C8" w:rsidDel="00F938AD">
          <w:rPr>
            <w:rFonts w:asciiTheme="minorHAnsi" w:hAnsiTheme="minorHAnsi" w:cstheme="minorHAnsi"/>
            <w:rPrChange w:id="834" w:author="Rick Waldron" w:date="2022-07-27T16:26:00Z">
              <w:rPr/>
            </w:rPrChange>
          </w:rPr>
          <w:tab/>
        </w:r>
      </w:del>
    </w:p>
    <w:p w14:paraId="7C11E56D" w14:textId="77777777" w:rsidR="009E0145" w:rsidRPr="005255C8" w:rsidDel="0052312A" w:rsidRDefault="009E0145" w:rsidP="009E0145">
      <w:pPr>
        <w:ind w:left="720"/>
        <w:rPr>
          <w:del w:id="835" w:author="Rick Waldron" w:date="2022-07-28T09:23:00Z"/>
          <w:rFonts w:eastAsiaTheme="minorEastAsia" w:cstheme="minorHAnsi"/>
          <w:i/>
          <w:sz w:val="20"/>
          <w:szCs w:val="20"/>
          <w:rPrChange w:id="836" w:author="Rick Waldron" w:date="2022-07-27T16:26:00Z">
            <w:rPr>
              <w:del w:id="837" w:author="Rick Waldron" w:date="2022-07-28T09:23:00Z"/>
              <w:rFonts w:ascii="Arial" w:eastAsiaTheme="minorEastAsia" w:hAnsi="Arial" w:cs="Arial"/>
              <w:i/>
              <w:sz w:val="20"/>
              <w:szCs w:val="20"/>
            </w:rPr>
          </w:rPrChange>
        </w:rPr>
      </w:pPr>
      <w:del w:id="838" w:author="Rick Waldron" w:date="2022-07-28T09:23:00Z">
        <w:r w:rsidRPr="005255C8" w:rsidDel="0052312A">
          <w:rPr>
            <w:rFonts w:eastAsiaTheme="minorEastAsia" w:cstheme="minorHAnsi"/>
            <w:i/>
            <w:sz w:val="20"/>
            <w:szCs w:val="20"/>
            <w:rPrChange w:id="839" w:author="Rick Waldron" w:date="2022-07-27T16:26:00Z">
              <w:rPr>
                <w:rFonts w:ascii="Arial" w:eastAsiaTheme="minorEastAsia" w:hAnsi="Arial" w:cs="Arial"/>
                <w:i/>
                <w:sz w:val="20"/>
                <w:szCs w:val="20"/>
              </w:rPr>
            </w:rPrChange>
          </w:rPr>
          <w:delText>When functional decomposition is used as the means of specifying the functional requirements, provide a 2.3.1.nf subsection for each function. Each 2.3.1.nf subsection should be labeled and tiled appropriately for a specific function, where nf is the appropriate sequential subsection number and X is the name of the specific function.</w:delText>
        </w:r>
        <w:r w:rsidRPr="005255C8" w:rsidDel="0052312A">
          <w:rPr>
            <w:rFonts w:eastAsiaTheme="minorEastAsia" w:cstheme="minorHAnsi"/>
            <w:sz w:val="20"/>
            <w:szCs w:val="20"/>
            <w:rPrChange w:id="840" w:author="Rick Waldron" w:date="2022-07-27T16:26:00Z">
              <w:rPr>
                <w:rFonts w:ascii="Arial" w:eastAsiaTheme="minorEastAsia" w:hAnsi="Arial" w:cs="Arial"/>
                <w:sz w:val="20"/>
                <w:szCs w:val="20"/>
              </w:rPr>
            </w:rPrChange>
          </w:rPr>
          <w:tab/>
        </w:r>
      </w:del>
    </w:p>
    <w:p w14:paraId="559B78A3" w14:textId="50B6FFD7" w:rsidR="009E0145" w:rsidRPr="005255C8" w:rsidRDefault="009E0145" w:rsidP="009E0145">
      <w:pPr>
        <w:pStyle w:val="Heading4"/>
        <w:ind w:left="1440"/>
        <w:rPr>
          <w:rFonts w:asciiTheme="minorHAnsi" w:hAnsiTheme="minorHAnsi" w:cstheme="minorHAnsi"/>
          <w:rPrChange w:id="841" w:author="Rick Waldron" w:date="2022-07-27T16:26:00Z">
            <w:rPr/>
          </w:rPrChange>
        </w:rPr>
      </w:pPr>
      <w:r w:rsidRPr="005255C8">
        <w:rPr>
          <w:rFonts w:asciiTheme="minorHAnsi" w:hAnsiTheme="minorHAnsi" w:cstheme="minorHAnsi"/>
          <w:rPrChange w:id="842" w:author="Rick Waldron" w:date="2022-07-27T16:26:00Z">
            <w:rPr/>
          </w:rPrChange>
        </w:rPr>
        <w:t>2.</w:t>
      </w:r>
      <w:r>
        <w:rPr>
          <w:rFonts w:asciiTheme="minorHAnsi" w:hAnsiTheme="minorHAnsi" w:cstheme="minorHAnsi"/>
        </w:rPr>
        <w:t>4</w:t>
      </w:r>
      <w:r w:rsidRPr="005255C8">
        <w:rPr>
          <w:rFonts w:asciiTheme="minorHAnsi" w:hAnsiTheme="minorHAnsi" w:cstheme="minorHAnsi"/>
          <w:rPrChange w:id="843" w:author="Rick Waldron" w:date="2022-07-27T16:26:00Z">
            <w:rPr/>
          </w:rPrChange>
        </w:rPr>
        <w:t>.1</w:t>
      </w:r>
      <w:ins w:id="844" w:author="Rick Waldron" w:date="2022-07-28T09:34:00Z">
        <w:r>
          <w:rPr>
            <w:rFonts w:asciiTheme="minorHAnsi" w:hAnsiTheme="minorHAnsi" w:cstheme="minorHAnsi"/>
          </w:rPr>
          <w:t>.</w:t>
        </w:r>
      </w:ins>
      <w:del w:id="845" w:author="Rick Waldron" w:date="2022-07-28T09:34:00Z">
        <w:r w:rsidRPr="005255C8" w:rsidDel="00F938AD">
          <w:rPr>
            <w:rFonts w:asciiTheme="minorHAnsi" w:hAnsiTheme="minorHAnsi" w:cstheme="minorHAnsi"/>
            <w:rPrChange w:id="846" w:author="Rick Waldron" w:date="2022-07-27T16:26:00Z">
              <w:rPr/>
            </w:rPrChange>
          </w:rPr>
          <w:delText>.n</w:delText>
        </w:r>
      </w:del>
      <w:ins w:id="847" w:author="Rick Waldron" w:date="2022-07-28T10:29:00Z">
        <w:r>
          <w:rPr>
            <w:rFonts w:asciiTheme="minorHAnsi" w:hAnsiTheme="minorHAnsi" w:cstheme="minorHAnsi"/>
          </w:rPr>
          <w:t>1</w:t>
        </w:r>
      </w:ins>
      <w:del w:id="848" w:author="Rick Waldron" w:date="2022-07-28T09:34:00Z">
        <w:r w:rsidRPr="005255C8" w:rsidDel="00F938AD">
          <w:rPr>
            <w:rFonts w:asciiTheme="minorHAnsi" w:hAnsiTheme="minorHAnsi" w:cstheme="minorHAnsi"/>
            <w:rPrChange w:id="849" w:author="Rick Waldron" w:date="2022-07-27T16:26:00Z">
              <w:rPr/>
            </w:rPrChange>
          </w:rPr>
          <w:delText>f</w:delText>
        </w:r>
      </w:del>
      <w:del w:id="850" w:author="Rick Waldron" w:date="2022-07-28T10:29:00Z">
        <w:r w:rsidRPr="005255C8" w:rsidDel="005E1058">
          <w:rPr>
            <w:rFonts w:asciiTheme="minorHAnsi" w:hAnsiTheme="minorHAnsi" w:cstheme="minorHAnsi"/>
            <w:rPrChange w:id="851" w:author="Rick Waldron" w:date="2022-07-27T16:26:00Z">
              <w:rPr/>
            </w:rPrChange>
          </w:rPr>
          <w:delText>.1</w:delText>
        </w:r>
      </w:del>
      <w:r w:rsidRPr="005255C8">
        <w:rPr>
          <w:rFonts w:asciiTheme="minorHAnsi" w:hAnsiTheme="minorHAnsi" w:cstheme="minorHAnsi"/>
          <w:rPrChange w:id="852" w:author="Rick Waldron" w:date="2022-07-27T16:26:00Z">
            <w:rPr/>
          </w:rPrChange>
        </w:rPr>
        <w:t xml:space="preserve"> </w:t>
      </w:r>
      <w:r>
        <w:rPr>
          <w:rFonts w:asciiTheme="minorHAnsi" w:hAnsiTheme="minorHAnsi" w:cstheme="minorHAnsi"/>
        </w:rPr>
        <w:t>Feature 1</w:t>
      </w:r>
      <w:r w:rsidR="00785FD4">
        <w:rPr>
          <w:rFonts w:asciiTheme="minorHAnsi" w:hAnsiTheme="minorHAnsi" w:cstheme="minorHAnsi"/>
        </w:rPr>
        <w:t>: Privacy policy</w:t>
      </w:r>
      <w:r w:rsidRPr="005255C8">
        <w:rPr>
          <w:rFonts w:asciiTheme="minorHAnsi" w:hAnsiTheme="minorHAnsi" w:cstheme="minorHAnsi"/>
          <w:rPrChange w:id="853" w:author="Rick Waldron" w:date="2022-07-27T16:26:00Z">
            <w:rPr/>
          </w:rPrChange>
        </w:rPr>
        <w:tab/>
      </w:r>
    </w:p>
    <w:p w14:paraId="486FF0BD" w14:textId="77777777" w:rsidR="009E0145" w:rsidRPr="008B54B7" w:rsidDel="008B54B7" w:rsidRDefault="009E0145" w:rsidP="009E0145">
      <w:pPr>
        <w:ind w:left="1440"/>
        <w:rPr>
          <w:del w:id="854" w:author="Rick Waldron" w:date="2022-07-28T09:29:00Z"/>
          <w:rFonts w:eastAsiaTheme="minorEastAsia" w:cstheme="minorHAnsi"/>
          <w:b/>
          <w:iCs/>
          <w:sz w:val="20"/>
          <w:szCs w:val="20"/>
          <w:rPrChange w:id="855" w:author="Rick Waldron" w:date="2022-07-28T09:29:00Z">
            <w:rPr>
              <w:del w:id="856" w:author="Rick Waldron" w:date="2022-07-28T09:29:00Z"/>
              <w:rFonts w:ascii="Arial" w:eastAsiaTheme="minorEastAsia" w:hAnsi="Arial" w:cs="Arial"/>
              <w:b/>
              <w:sz w:val="20"/>
              <w:szCs w:val="20"/>
            </w:rPr>
          </w:rPrChange>
        </w:rPr>
      </w:pPr>
      <w:del w:id="857" w:author="Rick Waldron" w:date="2022-07-28T09:23:00Z">
        <w:r w:rsidRPr="008B54B7" w:rsidDel="0052312A">
          <w:rPr>
            <w:rFonts w:eastAsiaTheme="minorEastAsia" w:cstheme="minorHAnsi"/>
            <w:iCs/>
            <w:sz w:val="20"/>
            <w:szCs w:val="20"/>
            <w:rPrChange w:id="858" w:author="Rick Waldron" w:date="2022-07-28T09:29:00Z">
              <w:rPr>
                <w:rFonts w:ascii="Arial" w:eastAsiaTheme="minorEastAsia" w:hAnsi="Arial" w:cs="Arial"/>
                <w:i/>
                <w:sz w:val="20"/>
                <w:szCs w:val="20"/>
              </w:rPr>
            </w:rPrChange>
          </w:rPr>
          <w:delText>Describe the intent of the function.</w:delText>
        </w:r>
      </w:del>
    </w:p>
    <w:p w14:paraId="09734F3E" w14:textId="1491419C" w:rsidR="009E0145" w:rsidRPr="008B54B7" w:rsidRDefault="009E0145" w:rsidP="009E0145">
      <w:pPr>
        <w:ind w:left="1440"/>
        <w:rPr>
          <w:rFonts w:eastAsiaTheme="minorEastAsia" w:cstheme="minorHAnsi"/>
          <w:b/>
          <w:iCs/>
          <w:sz w:val="20"/>
          <w:szCs w:val="20"/>
          <w:rPrChange w:id="859" w:author="Rick Waldron" w:date="2022-07-28T09:29:00Z">
            <w:rPr>
              <w:rFonts w:ascii="Arial" w:eastAsiaTheme="minorEastAsia" w:hAnsi="Arial" w:cs="Arial"/>
              <w:b/>
              <w:sz w:val="20"/>
              <w:szCs w:val="20"/>
            </w:rPr>
          </w:rPrChange>
        </w:rPr>
      </w:pPr>
      <m:oMath>
        <m:r>
          <w:del w:id="860" w:author="Rick Waldron" w:date="2022-07-28T09:29:00Z">
            <m:rPr>
              <m:sty m:val="b"/>
            </m:rPr>
            <w:rPr>
              <w:rFonts w:ascii="Cambria Math" w:hAnsi="Cambria Math" w:cstheme="minorHAnsi"/>
              <w:sz w:val="20"/>
              <w:szCs w:val="20"/>
            </w:rPr>
            <m:t>⇒</m:t>
          </w:del>
        </m:r>
      </m:oMath>
      <w:r w:rsidR="00785FD4">
        <w:rPr>
          <w:rFonts w:eastAsiaTheme="minorEastAsia" w:cstheme="minorHAnsi"/>
          <w:iCs/>
          <w:sz w:val="20"/>
          <w:szCs w:val="20"/>
        </w:rPr>
        <w:t>The application will make it clear to the user what the intention of all personal information is and make many fields optional. For example, it may be useful to enter student emails in so that generated reports can be sent to individual students. However, this is optional, and the policy will specify that these emails will not be shared or used for any other purpose.</w:t>
      </w:r>
    </w:p>
    <w:p w14:paraId="27B3A310" w14:textId="4A4B4305" w:rsidR="009E0145" w:rsidRPr="005255C8" w:rsidRDefault="009E0145" w:rsidP="009E0145">
      <w:pPr>
        <w:pStyle w:val="Heading4"/>
        <w:ind w:left="1440"/>
        <w:rPr>
          <w:rFonts w:asciiTheme="minorHAnsi" w:hAnsiTheme="minorHAnsi" w:cstheme="minorHAnsi"/>
          <w:rPrChange w:id="861" w:author="Rick Waldron" w:date="2022-07-27T16:26:00Z">
            <w:rPr/>
          </w:rPrChange>
        </w:rPr>
      </w:pPr>
      <w:r w:rsidRPr="005255C8">
        <w:rPr>
          <w:rFonts w:asciiTheme="minorHAnsi" w:hAnsiTheme="minorHAnsi" w:cstheme="minorHAnsi"/>
          <w:rPrChange w:id="862" w:author="Rick Waldron" w:date="2022-07-27T16:26:00Z">
            <w:rPr/>
          </w:rPrChange>
        </w:rPr>
        <w:t>2.</w:t>
      </w:r>
      <w:r>
        <w:rPr>
          <w:rFonts w:asciiTheme="minorHAnsi" w:hAnsiTheme="minorHAnsi" w:cstheme="minorHAnsi"/>
        </w:rPr>
        <w:t>4</w:t>
      </w:r>
      <w:r w:rsidRPr="005255C8">
        <w:rPr>
          <w:rFonts w:asciiTheme="minorHAnsi" w:hAnsiTheme="minorHAnsi" w:cstheme="minorHAnsi"/>
          <w:rPrChange w:id="863" w:author="Rick Waldron" w:date="2022-07-27T16:26:00Z">
            <w:rPr/>
          </w:rPrChange>
        </w:rPr>
        <w:t>.1</w:t>
      </w:r>
      <w:ins w:id="864" w:author="Rick Waldron" w:date="2022-07-28T09:34:00Z">
        <w:r>
          <w:rPr>
            <w:rFonts w:asciiTheme="minorHAnsi" w:hAnsiTheme="minorHAnsi" w:cstheme="minorHAnsi"/>
          </w:rPr>
          <w:t>.</w:t>
        </w:r>
      </w:ins>
      <w:del w:id="865" w:author="Rick Waldron" w:date="2022-07-28T09:34:00Z">
        <w:r w:rsidRPr="005255C8" w:rsidDel="00F938AD">
          <w:rPr>
            <w:rFonts w:asciiTheme="minorHAnsi" w:hAnsiTheme="minorHAnsi" w:cstheme="minorHAnsi"/>
            <w:rPrChange w:id="866" w:author="Rick Waldron" w:date="2022-07-27T16:26:00Z">
              <w:rPr/>
            </w:rPrChange>
          </w:rPr>
          <w:delText>.nf</w:delText>
        </w:r>
      </w:del>
      <w:r>
        <w:rPr>
          <w:rFonts w:asciiTheme="minorHAnsi" w:hAnsiTheme="minorHAnsi" w:cstheme="minorHAnsi"/>
        </w:rPr>
        <w:t>2</w:t>
      </w:r>
      <w:del w:id="867" w:author="Rick Waldron" w:date="2022-07-28T10:29:00Z">
        <w:r w:rsidRPr="005255C8" w:rsidDel="005E1058">
          <w:rPr>
            <w:rFonts w:asciiTheme="minorHAnsi" w:hAnsiTheme="minorHAnsi" w:cstheme="minorHAnsi"/>
            <w:rPrChange w:id="868" w:author="Rick Waldron" w:date="2022-07-27T16:26:00Z">
              <w:rPr/>
            </w:rPrChange>
          </w:rPr>
          <w:delText>.2</w:delText>
        </w:r>
      </w:del>
      <w:r w:rsidRPr="005255C8">
        <w:rPr>
          <w:rFonts w:asciiTheme="minorHAnsi" w:hAnsiTheme="minorHAnsi" w:cstheme="minorHAnsi"/>
          <w:rPrChange w:id="869" w:author="Rick Waldron" w:date="2022-07-27T16:26:00Z">
            <w:rPr/>
          </w:rPrChange>
        </w:rPr>
        <w:t xml:space="preserve">  </w:t>
      </w:r>
      <w:r>
        <w:rPr>
          <w:rFonts w:asciiTheme="minorHAnsi" w:hAnsiTheme="minorHAnsi" w:cstheme="minorHAnsi"/>
        </w:rPr>
        <w:t>Feature 2</w:t>
      </w:r>
      <w:r w:rsidR="00F83915">
        <w:rPr>
          <w:rFonts w:asciiTheme="minorHAnsi" w:hAnsiTheme="minorHAnsi" w:cstheme="minorHAnsi"/>
        </w:rPr>
        <w:t>: User data</w:t>
      </w:r>
      <w:r w:rsidRPr="005255C8">
        <w:rPr>
          <w:rFonts w:asciiTheme="minorHAnsi" w:hAnsiTheme="minorHAnsi" w:cstheme="minorHAnsi"/>
          <w:rPrChange w:id="870" w:author="Rick Waldron" w:date="2022-07-27T16:26:00Z">
            <w:rPr/>
          </w:rPrChange>
        </w:rPr>
        <w:tab/>
      </w:r>
    </w:p>
    <w:p w14:paraId="318376BA" w14:textId="36D7193A" w:rsidR="009E0145" w:rsidRPr="0052312A" w:rsidDel="008B54B7" w:rsidRDefault="009E0145" w:rsidP="009E0145">
      <w:pPr>
        <w:ind w:left="1440"/>
        <w:rPr>
          <w:del w:id="871" w:author="Rick Waldron" w:date="2022-07-28T09:30:00Z"/>
          <w:rFonts w:eastAsiaTheme="minorEastAsia" w:cstheme="minorHAnsi"/>
          <w:b/>
          <w:iCs/>
          <w:sz w:val="20"/>
          <w:szCs w:val="20"/>
          <w:rPrChange w:id="872" w:author="Rick Waldron" w:date="2022-07-28T09:24:00Z">
            <w:rPr>
              <w:del w:id="873" w:author="Rick Waldron" w:date="2022-07-28T09:30:00Z"/>
              <w:rFonts w:ascii="Arial" w:eastAsiaTheme="minorEastAsia" w:hAnsi="Arial" w:cs="Arial"/>
              <w:b/>
              <w:sz w:val="20"/>
              <w:szCs w:val="20"/>
            </w:rPr>
          </w:rPrChange>
        </w:rPr>
      </w:pPr>
      <w:del w:id="874" w:author="Rick Waldron" w:date="2022-07-28T09:30:00Z">
        <w:r w:rsidRPr="005255C8" w:rsidDel="008B54B7">
          <w:rPr>
            <w:rFonts w:eastAsiaTheme="minorEastAsia" w:cstheme="minorHAnsi"/>
            <w:i/>
            <w:sz w:val="20"/>
            <w:szCs w:val="20"/>
            <w:rPrChange w:id="875" w:author="Rick Waldron" w:date="2022-07-27T16:26:00Z">
              <w:rPr>
                <w:rFonts w:ascii="Arial" w:eastAsiaTheme="minorEastAsia" w:hAnsi="Arial" w:cs="Arial"/>
                <w:i/>
                <w:sz w:val="20"/>
                <w:szCs w:val="20"/>
              </w:rPr>
            </w:rPrChange>
          </w:rPr>
          <w:delText>Describe the inputs to the function, including sources, valid ranges of values, timing considerations, operator requirements, and special interfaces</w:delText>
        </w:r>
      </w:del>
      <w:r w:rsidR="00F83915">
        <w:rPr>
          <w:rFonts w:eastAsiaTheme="minorEastAsia" w:cstheme="minorHAnsi"/>
          <w:iCs/>
          <w:sz w:val="20"/>
          <w:szCs w:val="20"/>
        </w:rPr>
        <w:t>User data will not be stored for any other purpose other than generating reports. There will no extraneous data collected, such as location data, and all data can be easily deleted when requested.</w:t>
      </w:r>
      <w:del w:id="876" w:author="Rick Waldron" w:date="2022-07-28T09:30:00Z">
        <w:r w:rsidRPr="005255C8" w:rsidDel="008B54B7">
          <w:rPr>
            <w:rFonts w:eastAsiaTheme="minorEastAsia" w:cstheme="minorHAnsi"/>
            <w:i/>
            <w:sz w:val="20"/>
            <w:szCs w:val="20"/>
            <w:rPrChange w:id="877" w:author="Rick Waldron" w:date="2022-07-27T16:26:00Z">
              <w:rPr>
                <w:rFonts w:ascii="Arial" w:eastAsiaTheme="minorEastAsia" w:hAnsi="Arial" w:cs="Arial"/>
                <w:i/>
                <w:sz w:val="20"/>
                <w:szCs w:val="20"/>
              </w:rPr>
            </w:rPrChange>
          </w:rPr>
          <w:delText>.</w:delText>
        </w:r>
      </w:del>
    </w:p>
    <w:p w14:paraId="09208785" w14:textId="57569F61" w:rsidR="009E0145" w:rsidRPr="009E0145" w:rsidRDefault="009E0145" w:rsidP="009E0145">
      <w:pPr>
        <w:ind w:left="1440"/>
        <w:rPr>
          <w:rFonts w:eastAsiaTheme="minorEastAsia" w:cstheme="minorHAnsi"/>
          <w:b/>
          <w:sz w:val="20"/>
          <w:szCs w:val="20"/>
        </w:rPr>
      </w:pPr>
      <m:oMathPara>
        <m:oMath>
          <m:r>
            <w:del w:id="878" w:author="Rick Waldron" w:date="2022-07-28T09:30:00Z">
              <m:rPr>
                <m:sty m:val="bi"/>
              </m:rPr>
              <w:rPr>
                <w:rFonts w:ascii="Cambria Math" w:hAnsi="Cambria Math" w:cstheme="minorHAnsi"/>
                <w:sz w:val="20"/>
                <w:szCs w:val="20"/>
              </w:rPr>
              <m:t>⇒</m:t>
            </w:del>
          </m:r>
          <m:r>
            <w:del w:id="879" w:author="Rick Waldron" w:date="2022-07-28T09:34:00Z">
              <m:rPr>
                <m:sty m:val="bi"/>
              </m:rPr>
              <w:rPr>
                <w:rFonts w:ascii="Cambria Math" w:hAnsi="Cambria Math" w:cstheme="minorHAnsi"/>
                <w:sz w:val="20"/>
                <w:szCs w:val="20"/>
              </w:rPr>
              <m:t>⇒</m:t>
            </w:del>
          </m:r>
        </m:oMath>
      </m:oMathPara>
    </w:p>
    <w:p w14:paraId="27527E45" w14:textId="5DBA5356" w:rsidR="009E0145" w:rsidRPr="006237B9" w:rsidRDefault="009E0145" w:rsidP="009E0145">
      <w:pPr>
        <w:pStyle w:val="Heading3"/>
        <w:rPr>
          <w:ins w:id="880" w:author="Rick Waldron" w:date="2022-07-28T10:19:00Z"/>
          <w:rFonts w:asciiTheme="minorHAnsi" w:hAnsiTheme="minorHAnsi" w:cstheme="minorHAnsi"/>
          <w:i/>
        </w:rPr>
      </w:pPr>
      <w:bookmarkStart w:id="881" w:name="_Toc111635680"/>
      <w:ins w:id="882" w:author="Rick Waldron" w:date="2022-07-28T10:19:00Z">
        <w:r w:rsidRPr="006237B9">
          <w:rPr>
            <w:rFonts w:asciiTheme="minorHAnsi" w:hAnsiTheme="minorHAnsi" w:cstheme="minorHAnsi"/>
          </w:rPr>
          <w:lastRenderedPageBreak/>
          <w:t>2.</w:t>
        </w:r>
      </w:ins>
      <w:r>
        <w:rPr>
          <w:rFonts w:asciiTheme="minorHAnsi" w:hAnsiTheme="minorHAnsi" w:cstheme="minorHAnsi"/>
        </w:rPr>
        <w:t>4</w:t>
      </w:r>
      <w:ins w:id="883" w:author="Rick Waldron" w:date="2022-07-28T10:19:00Z">
        <w:r w:rsidRPr="006237B9">
          <w:rPr>
            <w:rFonts w:asciiTheme="minorHAnsi" w:hAnsiTheme="minorHAnsi" w:cstheme="minorHAnsi"/>
          </w:rPr>
          <w:t>.</w:t>
        </w:r>
      </w:ins>
      <w:ins w:id="884" w:author="Rick Waldron" w:date="2022-07-28T10:30:00Z">
        <w:r>
          <w:rPr>
            <w:rFonts w:asciiTheme="minorHAnsi" w:hAnsiTheme="minorHAnsi" w:cstheme="minorHAnsi"/>
          </w:rPr>
          <w:t>2</w:t>
        </w:r>
      </w:ins>
      <w:ins w:id="885" w:author="Rick Waldron" w:date="2022-07-28T10:19:00Z">
        <w:r w:rsidRPr="006237B9">
          <w:rPr>
            <w:rFonts w:asciiTheme="minorHAnsi" w:hAnsiTheme="minorHAnsi" w:cstheme="minorHAnsi"/>
            <w:i/>
          </w:rPr>
          <w:t xml:space="preserve"> </w:t>
        </w:r>
        <w:r w:rsidRPr="006237B9">
          <w:rPr>
            <w:rFonts w:asciiTheme="minorHAnsi" w:hAnsiTheme="minorHAnsi" w:cstheme="minorHAnsi"/>
          </w:rPr>
          <w:t xml:space="preserve">  </w:t>
        </w:r>
      </w:ins>
      <w:r>
        <w:rPr>
          <w:rFonts w:asciiTheme="minorHAnsi" w:hAnsiTheme="minorHAnsi" w:cstheme="minorHAnsi"/>
        </w:rPr>
        <w:t>Security</w:t>
      </w:r>
      <w:bookmarkEnd w:id="881"/>
    </w:p>
    <w:p w14:paraId="22C2F51C" w14:textId="611CBDEB" w:rsidR="009E0145" w:rsidRPr="006237B9" w:rsidRDefault="009E0145" w:rsidP="009E0145">
      <w:pPr>
        <w:pStyle w:val="Heading4"/>
        <w:ind w:left="1440"/>
        <w:rPr>
          <w:ins w:id="886" w:author="Rick Waldron" w:date="2022-07-28T10:19:00Z"/>
          <w:rFonts w:asciiTheme="minorHAnsi" w:hAnsiTheme="minorHAnsi" w:cstheme="minorHAnsi"/>
        </w:rPr>
      </w:pPr>
      <w:ins w:id="887" w:author="Rick Waldron" w:date="2022-07-28T10:19:00Z">
        <w:r w:rsidRPr="006237B9">
          <w:rPr>
            <w:rFonts w:asciiTheme="minorHAnsi" w:hAnsiTheme="minorHAnsi" w:cstheme="minorHAnsi"/>
          </w:rPr>
          <w:t>2.</w:t>
        </w:r>
      </w:ins>
      <w:r>
        <w:rPr>
          <w:rFonts w:asciiTheme="minorHAnsi" w:hAnsiTheme="minorHAnsi" w:cstheme="minorHAnsi"/>
        </w:rPr>
        <w:t>4</w:t>
      </w:r>
      <w:ins w:id="888" w:author="Rick Waldron" w:date="2022-07-28T10:19:00Z">
        <w:r w:rsidRPr="006237B9">
          <w:rPr>
            <w:rFonts w:asciiTheme="minorHAnsi" w:hAnsiTheme="minorHAnsi" w:cstheme="minorHAnsi"/>
          </w:rPr>
          <w:t>.</w:t>
        </w:r>
      </w:ins>
      <w:ins w:id="889" w:author="Rick Waldron" w:date="2022-07-28T10:31:00Z">
        <w:r>
          <w:rPr>
            <w:rFonts w:asciiTheme="minorHAnsi" w:hAnsiTheme="minorHAnsi" w:cstheme="minorHAnsi"/>
          </w:rPr>
          <w:t>2</w:t>
        </w:r>
      </w:ins>
      <w:ins w:id="890" w:author="Rick Waldron" w:date="2022-07-28T10:19:00Z">
        <w:r>
          <w:rPr>
            <w:rFonts w:asciiTheme="minorHAnsi" w:hAnsiTheme="minorHAnsi" w:cstheme="minorHAnsi"/>
          </w:rPr>
          <w:t>.</w:t>
        </w:r>
        <w:r w:rsidRPr="006237B9">
          <w:rPr>
            <w:rFonts w:asciiTheme="minorHAnsi" w:hAnsiTheme="minorHAnsi" w:cstheme="minorHAnsi"/>
          </w:rPr>
          <w:t xml:space="preserve">1 </w:t>
        </w:r>
      </w:ins>
      <w:r w:rsidR="00E45DFE">
        <w:rPr>
          <w:rFonts w:asciiTheme="minorHAnsi" w:hAnsiTheme="minorHAnsi" w:cstheme="minorHAnsi"/>
        </w:rPr>
        <w:t>HTTPS</w:t>
      </w:r>
      <w:ins w:id="891" w:author="Rick Waldron" w:date="2022-07-28T10:19:00Z">
        <w:r w:rsidRPr="006237B9">
          <w:rPr>
            <w:rFonts w:asciiTheme="minorHAnsi" w:hAnsiTheme="minorHAnsi" w:cstheme="minorHAnsi"/>
          </w:rPr>
          <w:tab/>
        </w:r>
      </w:ins>
    </w:p>
    <w:p w14:paraId="6318F0D1" w14:textId="1FC90358" w:rsidR="00E45DFE" w:rsidRDefault="00E45DFE" w:rsidP="009E0145">
      <w:pPr>
        <w:pStyle w:val="Heading4"/>
        <w:ind w:left="1440"/>
        <w:rPr>
          <w:rFonts w:asciiTheme="minorHAnsi" w:eastAsiaTheme="minorEastAsia" w:hAnsiTheme="minorHAnsi" w:cstheme="minorHAnsi"/>
          <w:b w:val="0"/>
          <w:bCs w:val="0"/>
          <w:i w:val="0"/>
          <w:sz w:val="20"/>
          <w:szCs w:val="20"/>
        </w:rPr>
      </w:pPr>
      <w:r w:rsidRPr="00E45DFE">
        <w:rPr>
          <w:rFonts w:asciiTheme="minorHAnsi" w:eastAsiaTheme="minorEastAsia" w:hAnsiTheme="minorHAnsi" w:cstheme="minorHAnsi"/>
          <w:b w:val="0"/>
          <w:bCs w:val="0"/>
          <w:i w:val="0"/>
          <w:sz w:val="20"/>
          <w:szCs w:val="20"/>
        </w:rPr>
        <w:t>Hypertext Transfer Protocol Secure (HTTPS)</w:t>
      </w:r>
      <w:r>
        <w:rPr>
          <w:rFonts w:asciiTheme="minorHAnsi" w:eastAsiaTheme="minorEastAsia" w:hAnsiTheme="minorHAnsi" w:cstheme="minorHAnsi"/>
          <w:b w:val="0"/>
          <w:bCs w:val="0"/>
          <w:i w:val="0"/>
          <w:sz w:val="20"/>
          <w:szCs w:val="20"/>
        </w:rPr>
        <w:t xml:space="preserve"> will be used to communicate over the network between the client and the server. This protocol uses encryption to protect data while in transit, making it far less likely for data to be breached in a man-in-the-middle attack.</w:t>
      </w:r>
    </w:p>
    <w:p w14:paraId="79AFC3A7" w14:textId="435395F9" w:rsidR="009E0145" w:rsidRPr="006237B9" w:rsidRDefault="009E0145" w:rsidP="009E0145">
      <w:pPr>
        <w:pStyle w:val="Heading4"/>
        <w:ind w:left="1440"/>
        <w:rPr>
          <w:ins w:id="892" w:author="Rick Waldron" w:date="2022-07-28T10:19:00Z"/>
          <w:rFonts w:asciiTheme="minorHAnsi" w:hAnsiTheme="minorHAnsi" w:cstheme="minorHAnsi"/>
        </w:rPr>
      </w:pPr>
      <w:ins w:id="893" w:author="Rick Waldron" w:date="2022-07-28T10:19:00Z">
        <w:r w:rsidRPr="006237B9">
          <w:rPr>
            <w:rFonts w:asciiTheme="minorHAnsi" w:hAnsiTheme="minorHAnsi" w:cstheme="minorHAnsi"/>
          </w:rPr>
          <w:t>2.</w:t>
        </w:r>
      </w:ins>
      <w:r>
        <w:rPr>
          <w:rFonts w:asciiTheme="minorHAnsi" w:hAnsiTheme="minorHAnsi" w:cstheme="minorHAnsi"/>
        </w:rPr>
        <w:t>4</w:t>
      </w:r>
      <w:ins w:id="894" w:author="Rick Waldron" w:date="2022-07-28T10:19:00Z">
        <w:r w:rsidRPr="006237B9">
          <w:rPr>
            <w:rFonts w:asciiTheme="minorHAnsi" w:hAnsiTheme="minorHAnsi" w:cstheme="minorHAnsi"/>
          </w:rPr>
          <w:t>.</w:t>
        </w:r>
      </w:ins>
      <w:ins w:id="895" w:author="Rick Waldron" w:date="2022-07-28T10:31:00Z">
        <w:r>
          <w:rPr>
            <w:rFonts w:asciiTheme="minorHAnsi" w:hAnsiTheme="minorHAnsi" w:cstheme="minorHAnsi"/>
          </w:rPr>
          <w:t>2</w:t>
        </w:r>
      </w:ins>
      <w:ins w:id="896" w:author="Rick Waldron" w:date="2022-07-28T10:19:00Z">
        <w:r>
          <w:rPr>
            <w:rFonts w:asciiTheme="minorHAnsi" w:hAnsiTheme="minorHAnsi" w:cstheme="minorHAnsi"/>
          </w:rPr>
          <w:t>.</w:t>
        </w:r>
      </w:ins>
      <w:r>
        <w:rPr>
          <w:rFonts w:asciiTheme="minorHAnsi" w:hAnsiTheme="minorHAnsi" w:cstheme="minorHAnsi"/>
        </w:rPr>
        <w:t>2</w:t>
      </w:r>
      <w:ins w:id="897" w:author="Rick Waldron" w:date="2022-07-28T10:19:00Z">
        <w:r w:rsidRPr="006237B9">
          <w:rPr>
            <w:rFonts w:asciiTheme="minorHAnsi" w:hAnsiTheme="minorHAnsi" w:cstheme="minorHAnsi"/>
          </w:rPr>
          <w:t xml:space="preserve"> </w:t>
        </w:r>
      </w:ins>
      <w:r w:rsidR="00392769">
        <w:rPr>
          <w:rFonts w:asciiTheme="minorHAnsi" w:hAnsiTheme="minorHAnsi" w:cstheme="minorHAnsi"/>
        </w:rPr>
        <w:t>Password requirements</w:t>
      </w:r>
      <w:ins w:id="898" w:author="Rick Waldron" w:date="2022-07-28T10:19:00Z">
        <w:r w:rsidRPr="006237B9">
          <w:rPr>
            <w:rFonts w:asciiTheme="minorHAnsi" w:hAnsiTheme="minorHAnsi" w:cstheme="minorHAnsi"/>
          </w:rPr>
          <w:tab/>
        </w:r>
      </w:ins>
    </w:p>
    <w:p w14:paraId="66F1C943" w14:textId="65E25115" w:rsidR="009E0145" w:rsidRPr="006237B9" w:rsidRDefault="00392769" w:rsidP="009E0145">
      <w:pPr>
        <w:ind w:left="1440"/>
        <w:rPr>
          <w:ins w:id="899" w:author="Rick Waldron" w:date="2022-07-28T10:19:00Z"/>
          <w:rFonts w:eastAsiaTheme="minorEastAsia" w:cstheme="minorHAnsi"/>
          <w:b/>
          <w:sz w:val="20"/>
          <w:szCs w:val="20"/>
        </w:rPr>
      </w:pPr>
      <w:r>
        <w:rPr>
          <w:rFonts w:eastAsiaTheme="minorEastAsia" w:cstheme="minorHAnsi"/>
          <w:iCs/>
          <w:sz w:val="20"/>
          <w:szCs w:val="20"/>
        </w:rPr>
        <w:t xml:space="preserve">Passwords will need to have a certain number of characters, and require a capital letter, a </w:t>
      </w:r>
      <w:proofErr w:type="gramStart"/>
      <w:r>
        <w:rPr>
          <w:rFonts w:eastAsiaTheme="minorEastAsia" w:cstheme="minorHAnsi"/>
          <w:iCs/>
          <w:sz w:val="20"/>
          <w:szCs w:val="20"/>
        </w:rPr>
        <w:t>number</w:t>
      </w:r>
      <w:proofErr w:type="gramEnd"/>
      <w:r>
        <w:rPr>
          <w:rFonts w:eastAsiaTheme="minorEastAsia" w:cstheme="minorHAnsi"/>
          <w:iCs/>
          <w:sz w:val="20"/>
          <w:szCs w:val="20"/>
        </w:rPr>
        <w:t xml:space="preserve"> and a special character. This will make it much less likely for data to be breached in a brute force attack.</w:t>
      </w:r>
    </w:p>
    <w:p w14:paraId="2560E51B" w14:textId="77777777" w:rsidR="009E0145" w:rsidRDefault="009E0145" w:rsidP="009E0145">
      <w:pPr>
        <w:ind w:left="720"/>
        <w:rPr>
          <w:ins w:id="900" w:author="Rick Waldron" w:date="2022-07-28T10:23:00Z"/>
          <w:rFonts w:eastAsiaTheme="minorEastAsia" w:cstheme="minorHAnsi"/>
          <w:iCs/>
          <w:sz w:val="20"/>
          <w:szCs w:val="20"/>
        </w:rPr>
      </w:pPr>
    </w:p>
    <w:p w14:paraId="114205DE" w14:textId="606707C4" w:rsidR="009E0145" w:rsidRPr="006237B9" w:rsidRDefault="009E0145" w:rsidP="009E0145">
      <w:pPr>
        <w:pStyle w:val="Heading3"/>
        <w:rPr>
          <w:ins w:id="901" w:author="Rick Waldron" w:date="2022-07-28T10:23:00Z"/>
          <w:rFonts w:asciiTheme="minorHAnsi" w:hAnsiTheme="minorHAnsi" w:cstheme="minorHAnsi"/>
          <w:i/>
        </w:rPr>
      </w:pPr>
      <w:bookmarkStart w:id="902" w:name="_Toc111635681"/>
      <w:ins w:id="903" w:author="Rick Waldron" w:date="2022-07-28T10:23:00Z">
        <w:r w:rsidRPr="006237B9">
          <w:rPr>
            <w:rFonts w:asciiTheme="minorHAnsi" w:hAnsiTheme="minorHAnsi" w:cstheme="minorHAnsi"/>
          </w:rPr>
          <w:t>2.</w:t>
        </w:r>
      </w:ins>
      <w:r>
        <w:rPr>
          <w:rFonts w:asciiTheme="minorHAnsi" w:hAnsiTheme="minorHAnsi" w:cstheme="minorHAnsi"/>
        </w:rPr>
        <w:t>4</w:t>
      </w:r>
      <w:ins w:id="904" w:author="Rick Waldron" w:date="2022-07-28T10:23:00Z">
        <w:r w:rsidRPr="006237B9">
          <w:rPr>
            <w:rFonts w:asciiTheme="minorHAnsi" w:hAnsiTheme="minorHAnsi" w:cstheme="minorHAnsi"/>
          </w:rPr>
          <w:t>.</w:t>
        </w:r>
      </w:ins>
      <w:ins w:id="905" w:author="Rick Waldron" w:date="2022-07-28T10:31:00Z">
        <w:r>
          <w:rPr>
            <w:rFonts w:asciiTheme="minorHAnsi" w:hAnsiTheme="minorHAnsi" w:cstheme="minorHAnsi"/>
          </w:rPr>
          <w:t>3</w:t>
        </w:r>
      </w:ins>
      <w:ins w:id="906" w:author="Rick Waldron" w:date="2022-07-28T10:23:00Z">
        <w:r w:rsidRPr="006237B9">
          <w:rPr>
            <w:rFonts w:asciiTheme="minorHAnsi" w:hAnsiTheme="minorHAnsi" w:cstheme="minorHAnsi"/>
            <w:i/>
          </w:rPr>
          <w:t xml:space="preserve"> </w:t>
        </w:r>
        <w:r w:rsidRPr="006237B9">
          <w:rPr>
            <w:rFonts w:asciiTheme="minorHAnsi" w:hAnsiTheme="minorHAnsi" w:cstheme="minorHAnsi"/>
          </w:rPr>
          <w:t xml:space="preserve">  </w:t>
        </w:r>
      </w:ins>
      <w:r>
        <w:rPr>
          <w:rFonts w:asciiTheme="minorHAnsi" w:hAnsiTheme="minorHAnsi" w:cstheme="minorHAnsi"/>
        </w:rPr>
        <w:t>Accessibility</w:t>
      </w:r>
      <w:bookmarkEnd w:id="902"/>
    </w:p>
    <w:p w14:paraId="2CE7CCF2" w14:textId="59E94FDE" w:rsidR="009E0145" w:rsidRPr="006237B9" w:rsidRDefault="009E0145" w:rsidP="009E0145">
      <w:pPr>
        <w:pStyle w:val="Heading4"/>
        <w:ind w:left="1440"/>
        <w:rPr>
          <w:ins w:id="907" w:author="Rick Waldron" w:date="2022-07-28T10:23:00Z"/>
          <w:rFonts w:asciiTheme="minorHAnsi" w:hAnsiTheme="minorHAnsi" w:cstheme="minorHAnsi"/>
        </w:rPr>
      </w:pPr>
      <w:ins w:id="908" w:author="Rick Waldron" w:date="2022-07-28T10:23:00Z">
        <w:r w:rsidRPr="006237B9">
          <w:rPr>
            <w:rFonts w:asciiTheme="minorHAnsi" w:hAnsiTheme="minorHAnsi" w:cstheme="minorHAnsi"/>
          </w:rPr>
          <w:t>2.</w:t>
        </w:r>
      </w:ins>
      <w:r>
        <w:rPr>
          <w:rFonts w:asciiTheme="minorHAnsi" w:hAnsiTheme="minorHAnsi" w:cstheme="minorHAnsi"/>
        </w:rPr>
        <w:t>4</w:t>
      </w:r>
      <w:ins w:id="909" w:author="Rick Waldron" w:date="2022-07-28T10:23:00Z">
        <w:r w:rsidRPr="006237B9">
          <w:rPr>
            <w:rFonts w:asciiTheme="minorHAnsi" w:hAnsiTheme="minorHAnsi" w:cstheme="minorHAnsi"/>
          </w:rPr>
          <w:t>.</w:t>
        </w:r>
      </w:ins>
      <w:ins w:id="910" w:author="Rick Waldron" w:date="2022-07-28T10:31:00Z">
        <w:r>
          <w:rPr>
            <w:rFonts w:asciiTheme="minorHAnsi" w:hAnsiTheme="minorHAnsi" w:cstheme="minorHAnsi"/>
          </w:rPr>
          <w:t>3</w:t>
        </w:r>
      </w:ins>
      <w:ins w:id="911" w:author="Rick Waldron" w:date="2022-07-28T10:23:00Z">
        <w:r>
          <w:rPr>
            <w:rFonts w:asciiTheme="minorHAnsi" w:hAnsiTheme="minorHAnsi" w:cstheme="minorHAnsi"/>
          </w:rPr>
          <w:t>.</w:t>
        </w:r>
      </w:ins>
      <w:ins w:id="912" w:author="Rick Waldron" w:date="2022-07-28T10:31:00Z">
        <w:r>
          <w:rPr>
            <w:rFonts w:asciiTheme="minorHAnsi" w:hAnsiTheme="minorHAnsi" w:cstheme="minorHAnsi"/>
          </w:rPr>
          <w:t>1</w:t>
        </w:r>
      </w:ins>
      <w:ins w:id="913" w:author="Rick Waldron" w:date="2022-07-28T10:23:00Z">
        <w:r w:rsidRPr="006237B9">
          <w:rPr>
            <w:rFonts w:asciiTheme="minorHAnsi" w:hAnsiTheme="minorHAnsi" w:cstheme="minorHAnsi"/>
          </w:rPr>
          <w:t xml:space="preserve"> </w:t>
        </w:r>
      </w:ins>
      <w:r w:rsidR="00392769">
        <w:rPr>
          <w:rFonts w:asciiTheme="minorHAnsi" w:hAnsiTheme="minorHAnsi" w:cstheme="minorHAnsi"/>
        </w:rPr>
        <w:t>Large text</w:t>
      </w:r>
    </w:p>
    <w:p w14:paraId="53AE3BB3" w14:textId="10C42125" w:rsidR="009E0145" w:rsidRDefault="00392769" w:rsidP="009E0145">
      <w:pPr>
        <w:ind w:left="1440"/>
        <w:rPr>
          <w:rFonts w:eastAsiaTheme="minorEastAsia" w:cstheme="minorHAnsi"/>
          <w:iCs/>
          <w:sz w:val="20"/>
          <w:szCs w:val="20"/>
        </w:rPr>
      </w:pPr>
      <w:r>
        <w:rPr>
          <w:rFonts w:eastAsiaTheme="minorEastAsia" w:cstheme="minorHAnsi"/>
          <w:iCs/>
          <w:sz w:val="20"/>
          <w:szCs w:val="20"/>
        </w:rPr>
        <w:t>The size of the text will be customizable, so that some people with minor visual impairments may be able to access the software by increasing the size of the text.</w:t>
      </w:r>
    </w:p>
    <w:p w14:paraId="4BFD4FA4" w14:textId="233F29F7" w:rsidR="00392769" w:rsidRDefault="009E0145" w:rsidP="00392769">
      <w:pPr>
        <w:pStyle w:val="Heading4"/>
        <w:ind w:left="1440"/>
        <w:rPr>
          <w:rFonts w:asciiTheme="minorHAnsi" w:hAnsiTheme="minorHAnsi" w:cstheme="minorHAnsi"/>
        </w:rPr>
      </w:pPr>
      <w:ins w:id="914" w:author="Rick Waldron" w:date="2022-07-28T10:23:00Z">
        <w:r w:rsidRPr="006237B9">
          <w:rPr>
            <w:rFonts w:asciiTheme="minorHAnsi" w:hAnsiTheme="minorHAnsi" w:cstheme="minorHAnsi"/>
          </w:rPr>
          <w:t>2</w:t>
        </w:r>
      </w:ins>
      <w:r>
        <w:rPr>
          <w:rFonts w:asciiTheme="minorHAnsi" w:hAnsiTheme="minorHAnsi" w:cstheme="minorHAnsi"/>
        </w:rPr>
        <w:t>.4</w:t>
      </w:r>
      <w:ins w:id="915" w:author="Rick Waldron" w:date="2022-07-28T10:23:00Z">
        <w:r w:rsidRPr="006237B9">
          <w:rPr>
            <w:rFonts w:asciiTheme="minorHAnsi" w:hAnsiTheme="minorHAnsi" w:cstheme="minorHAnsi"/>
          </w:rPr>
          <w:t>.</w:t>
        </w:r>
      </w:ins>
      <w:ins w:id="916" w:author="Rick Waldron" w:date="2022-07-28T10:32:00Z">
        <w:r>
          <w:rPr>
            <w:rFonts w:asciiTheme="minorHAnsi" w:hAnsiTheme="minorHAnsi" w:cstheme="minorHAnsi"/>
          </w:rPr>
          <w:t>3</w:t>
        </w:r>
      </w:ins>
      <w:ins w:id="917" w:author="Rick Waldron" w:date="2022-07-28T10:23:00Z">
        <w:r>
          <w:rPr>
            <w:rFonts w:asciiTheme="minorHAnsi" w:hAnsiTheme="minorHAnsi" w:cstheme="minorHAnsi"/>
          </w:rPr>
          <w:t>.</w:t>
        </w:r>
      </w:ins>
      <w:r>
        <w:rPr>
          <w:rFonts w:asciiTheme="minorHAnsi" w:hAnsiTheme="minorHAnsi" w:cstheme="minorHAnsi"/>
        </w:rPr>
        <w:t>2</w:t>
      </w:r>
      <w:ins w:id="918" w:author="Rick Waldron" w:date="2022-07-28T10:23:00Z">
        <w:r w:rsidRPr="006237B9">
          <w:rPr>
            <w:rFonts w:asciiTheme="minorHAnsi" w:hAnsiTheme="minorHAnsi" w:cstheme="minorHAnsi"/>
          </w:rPr>
          <w:t xml:space="preserve"> </w:t>
        </w:r>
      </w:ins>
      <w:proofErr w:type="spellStart"/>
      <w:r w:rsidR="00392769">
        <w:rPr>
          <w:rFonts w:asciiTheme="minorHAnsi" w:hAnsiTheme="minorHAnsi" w:cstheme="minorHAnsi"/>
        </w:rPr>
        <w:t>Colour</w:t>
      </w:r>
      <w:proofErr w:type="spellEnd"/>
      <w:r w:rsidR="00392769">
        <w:rPr>
          <w:rFonts w:asciiTheme="minorHAnsi" w:hAnsiTheme="minorHAnsi" w:cstheme="minorHAnsi"/>
        </w:rPr>
        <w:t xml:space="preserve"> contrast</w:t>
      </w:r>
    </w:p>
    <w:p w14:paraId="77C8B012" w14:textId="11BC2AA5" w:rsidR="00392769" w:rsidRDefault="00392769" w:rsidP="00392769">
      <w:pPr>
        <w:ind w:left="1440"/>
        <w:rPr>
          <w:rFonts w:eastAsiaTheme="minorEastAsia" w:cstheme="minorHAnsi"/>
          <w:iCs/>
          <w:sz w:val="20"/>
          <w:szCs w:val="20"/>
        </w:rPr>
      </w:pPr>
      <w:r>
        <w:rPr>
          <w:rFonts w:eastAsiaTheme="minorEastAsia" w:cstheme="minorHAnsi"/>
          <w:iCs/>
          <w:sz w:val="20"/>
          <w:szCs w:val="20"/>
        </w:rPr>
        <w:t xml:space="preserve">The </w:t>
      </w:r>
      <w:r w:rsidRPr="00392769">
        <w:rPr>
          <w:rFonts w:eastAsiaTheme="minorEastAsia" w:cstheme="minorHAnsi"/>
          <w:iCs/>
          <w:sz w:val="20"/>
          <w:szCs w:val="20"/>
        </w:rPr>
        <w:t xml:space="preserve">design of the web application will be simple, with contrasting </w:t>
      </w:r>
      <w:proofErr w:type="spellStart"/>
      <w:r w:rsidRPr="00392769">
        <w:rPr>
          <w:rFonts w:eastAsiaTheme="minorEastAsia" w:cstheme="minorHAnsi"/>
          <w:iCs/>
          <w:sz w:val="20"/>
          <w:szCs w:val="20"/>
        </w:rPr>
        <w:t>colours</w:t>
      </w:r>
      <w:proofErr w:type="spellEnd"/>
      <w:r w:rsidRPr="00392769">
        <w:rPr>
          <w:rFonts w:eastAsiaTheme="minorEastAsia" w:cstheme="minorHAnsi"/>
          <w:iCs/>
          <w:sz w:val="20"/>
          <w:szCs w:val="20"/>
        </w:rPr>
        <w:t xml:space="preserve"> such as black and</w:t>
      </w:r>
      <w:r>
        <w:rPr>
          <w:rFonts w:eastAsiaTheme="minorEastAsia" w:cstheme="minorHAnsi"/>
          <w:iCs/>
          <w:sz w:val="20"/>
          <w:szCs w:val="20"/>
        </w:rPr>
        <w:t xml:space="preserve"> white making the site eas</w:t>
      </w:r>
      <w:r w:rsidR="00F51120">
        <w:rPr>
          <w:rFonts w:eastAsiaTheme="minorEastAsia" w:cstheme="minorHAnsi"/>
          <w:iCs/>
          <w:sz w:val="20"/>
          <w:szCs w:val="20"/>
        </w:rPr>
        <w:t xml:space="preserve">ier to view for people with </w:t>
      </w:r>
      <w:proofErr w:type="spellStart"/>
      <w:r w:rsidR="00F51120">
        <w:rPr>
          <w:rFonts w:eastAsiaTheme="minorEastAsia" w:cstheme="minorHAnsi"/>
          <w:iCs/>
          <w:sz w:val="20"/>
          <w:szCs w:val="20"/>
        </w:rPr>
        <w:t>colour</w:t>
      </w:r>
      <w:proofErr w:type="spellEnd"/>
      <w:r w:rsidR="00F51120">
        <w:rPr>
          <w:rFonts w:eastAsiaTheme="minorEastAsia" w:cstheme="minorHAnsi"/>
          <w:iCs/>
          <w:sz w:val="20"/>
          <w:szCs w:val="20"/>
        </w:rPr>
        <w:t xml:space="preserve"> vision deficiency.</w:t>
      </w:r>
    </w:p>
    <w:p w14:paraId="4939AFEA" w14:textId="691797CD" w:rsidR="00392769" w:rsidRPr="00392769" w:rsidRDefault="00392769" w:rsidP="00392769">
      <w:pPr>
        <w:tabs>
          <w:tab w:val="left" w:pos="1540"/>
        </w:tabs>
        <w:rPr>
          <w:ins w:id="919" w:author="Rick Waldron" w:date="2022-07-28T10:23:00Z"/>
        </w:rPr>
      </w:pPr>
    </w:p>
    <w:p w14:paraId="73FEC0CC" w14:textId="77777777" w:rsidR="00A90FAC" w:rsidRPr="005255C8" w:rsidRDefault="001D6C41" w:rsidP="007053A9">
      <w:pPr>
        <w:pStyle w:val="Heading1"/>
        <w:spacing w:before="0"/>
        <w:rPr>
          <w:rFonts w:asciiTheme="minorHAnsi" w:hAnsiTheme="minorHAnsi" w:cstheme="minorHAnsi"/>
          <w:b w:val="0"/>
          <w:rPrChange w:id="920" w:author="Rick Waldron" w:date="2022-07-27T16:26:00Z">
            <w:rPr>
              <w:b w:val="0"/>
            </w:rPr>
          </w:rPrChange>
        </w:rPr>
      </w:pPr>
      <w:bookmarkStart w:id="921" w:name="_Toc111635682"/>
      <w:r w:rsidRPr="005255C8">
        <w:rPr>
          <w:rFonts w:asciiTheme="minorHAnsi" w:hAnsiTheme="minorHAnsi" w:cstheme="minorHAnsi"/>
          <w:rPrChange w:id="922" w:author="Rick Waldron" w:date="2022-07-27T16:26:00Z">
            <w:rPr/>
          </w:rPrChange>
        </w:rPr>
        <w:t xml:space="preserve">Section </w:t>
      </w:r>
      <w:r w:rsidR="00700247" w:rsidRPr="005255C8">
        <w:rPr>
          <w:rFonts w:asciiTheme="minorHAnsi" w:hAnsiTheme="minorHAnsi" w:cstheme="minorHAnsi"/>
          <w:rPrChange w:id="923" w:author="Rick Waldron" w:date="2022-07-27T16:26:00Z">
            <w:rPr/>
          </w:rPrChange>
        </w:rPr>
        <w:t>3 Data</w:t>
      </w:r>
      <w:r w:rsidR="002D3143" w:rsidRPr="005255C8">
        <w:rPr>
          <w:rFonts w:asciiTheme="minorHAnsi" w:hAnsiTheme="minorHAnsi" w:cstheme="minorHAnsi"/>
          <w:rPrChange w:id="924" w:author="Rick Waldron" w:date="2022-07-27T16:26:00Z">
            <w:rPr/>
          </w:rPrChange>
        </w:rPr>
        <w:t xml:space="preserve"> </w:t>
      </w:r>
      <w:r w:rsidR="00872EBD" w:rsidRPr="005255C8">
        <w:rPr>
          <w:rFonts w:asciiTheme="minorHAnsi" w:hAnsiTheme="minorHAnsi" w:cstheme="minorHAnsi"/>
          <w:rPrChange w:id="925" w:author="Rick Waldron" w:date="2022-07-27T16:26:00Z">
            <w:rPr/>
          </w:rPrChange>
        </w:rPr>
        <w:t xml:space="preserve">Management </w:t>
      </w:r>
      <w:r w:rsidR="002D3143" w:rsidRPr="005255C8">
        <w:rPr>
          <w:rFonts w:asciiTheme="minorHAnsi" w:hAnsiTheme="minorHAnsi" w:cstheme="minorHAnsi"/>
          <w:rPrChange w:id="926" w:author="Rick Waldron" w:date="2022-07-27T16:26:00Z">
            <w:rPr/>
          </w:rPrChange>
        </w:rPr>
        <w:t>Requirements</w:t>
      </w:r>
      <w:bookmarkEnd w:id="921"/>
    </w:p>
    <w:p w14:paraId="0F3758E9" w14:textId="66E80078" w:rsidR="00135233" w:rsidRPr="005255C8" w:rsidDel="00B643D1" w:rsidRDefault="00135233" w:rsidP="00135233">
      <w:pPr>
        <w:rPr>
          <w:del w:id="927" w:author="Rick Waldron" w:date="2022-07-28T11:14:00Z"/>
          <w:rFonts w:cstheme="minorHAnsi"/>
          <w:i/>
        </w:rPr>
      </w:pPr>
      <w:del w:id="928" w:author="Rick Waldron" w:date="2022-07-28T11:14:00Z">
        <w:r w:rsidRPr="005255C8" w:rsidDel="00B643D1">
          <w:rPr>
            <w:rFonts w:cstheme="minorHAnsi"/>
            <w:i/>
          </w:rPr>
          <w:delText>This section will describe the requirements for the business data to be stored by the application in terms of archiving, purging and auditing.  The section will also provide a conceptual data model based on the business processes described in the previous section.</w:delText>
        </w:r>
      </w:del>
    </w:p>
    <w:p w14:paraId="595A8D6D" w14:textId="77777777" w:rsidR="00803A0F" w:rsidRPr="005255C8" w:rsidRDefault="001D6C41" w:rsidP="009427EA">
      <w:pPr>
        <w:pStyle w:val="Heading2"/>
        <w:rPr>
          <w:rFonts w:asciiTheme="minorHAnsi" w:hAnsiTheme="minorHAnsi" w:cstheme="minorHAnsi"/>
          <w:rPrChange w:id="929" w:author="Rick Waldron" w:date="2022-07-27T16:26:00Z">
            <w:rPr/>
          </w:rPrChange>
        </w:rPr>
      </w:pPr>
      <w:bookmarkStart w:id="930" w:name="_Toc111635683"/>
      <w:proofErr w:type="gramStart"/>
      <w:r w:rsidRPr="005255C8">
        <w:rPr>
          <w:rFonts w:asciiTheme="minorHAnsi" w:hAnsiTheme="minorHAnsi" w:cstheme="minorHAnsi"/>
          <w:rPrChange w:id="931" w:author="Rick Waldron" w:date="2022-07-27T16:26:00Z">
            <w:rPr/>
          </w:rPrChange>
        </w:rPr>
        <w:t>3</w:t>
      </w:r>
      <w:r w:rsidR="008E3CDB" w:rsidRPr="005255C8">
        <w:rPr>
          <w:rFonts w:asciiTheme="minorHAnsi" w:hAnsiTheme="minorHAnsi" w:cstheme="minorHAnsi"/>
          <w:rPrChange w:id="932" w:author="Rick Waldron" w:date="2022-07-27T16:26:00Z">
            <w:rPr/>
          </w:rPrChange>
        </w:rPr>
        <w:t>.1</w:t>
      </w:r>
      <w:r w:rsidR="00803A0F" w:rsidRPr="005255C8">
        <w:rPr>
          <w:rFonts w:asciiTheme="minorHAnsi" w:hAnsiTheme="minorHAnsi" w:cstheme="minorHAnsi"/>
          <w:rPrChange w:id="933" w:author="Rick Waldron" w:date="2022-07-27T16:26:00Z">
            <w:rPr/>
          </w:rPrChange>
        </w:rPr>
        <w:t xml:space="preserve">  </w:t>
      </w:r>
      <w:r w:rsidR="00803A0F" w:rsidRPr="005255C8">
        <w:rPr>
          <w:rFonts w:asciiTheme="minorHAnsi" w:hAnsiTheme="minorHAnsi" w:cstheme="minorHAnsi"/>
          <w:rPrChange w:id="934" w:author="Rick Waldron" w:date="2022-07-27T16:26:00Z">
            <w:rPr/>
          </w:rPrChange>
        </w:rPr>
        <w:tab/>
      </w:r>
      <w:proofErr w:type="gramEnd"/>
      <w:r w:rsidR="00803A0F" w:rsidRPr="005255C8">
        <w:rPr>
          <w:rFonts w:asciiTheme="minorHAnsi" w:hAnsiTheme="minorHAnsi" w:cstheme="minorHAnsi"/>
          <w:rPrChange w:id="935" w:author="Rick Waldron" w:date="2022-07-27T16:26:00Z">
            <w:rPr/>
          </w:rPrChange>
        </w:rPr>
        <w:t>Archive/Purge</w:t>
      </w:r>
      <w:r w:rsidR="008E3CDB" w:rsidRPr="005255C8">
        <w:rPr>
          <w:rFonts w:asciiTheme="minorHAnsi" w:hAnsiTheme="minorHAnsi" w:cstheme="minorHAnsi"/>
          <w:rPrChange w:id="936" w:author="Rick Waldron" w:date="2022-07-27T16:26:00Z">
            <w:rPr/>
          </w:rPrChange>
        </w:rPr>
        <w:t xml:space="preserve"> Requirements</w:t>
      </w:r>
      <w:bookmarkEnd w:id="930"/>
    </w:p>
    <w:p w14:paraId="01F083F1" w14:textId="36B108A3" w:rsidR="00803A0F" w:rsidRPr="005255C8" w:rsidDel="00B643D1" w:rsidRDefault="00135233" w:rsidP="00803A0F">
      <w:pPr>
        <w:ind w:left="720"/>
        <w:rPr>
          <w:del w:id="937" w:author="Rick Waldron" w:date="2022-07-28T11:14:00Z"/>
          <w:rFonts w:eastAsiaTheme="minorEastAsia" w:cstheme="minorHAnsi"/>
          <w:i/>
          <w:sz w:val="20"/>
          <w:szCs w:val="20"/>
          <w:rPrChange w:id="938" w:author="Rick Waldron" w:date="2022-07-27T16:26:00Z">
            <w:rPr>
              <w:del w:id="939" w:author="Rick Waldron" w:date="2022-07-28T11:14:00Z"/>
              <w:rFonts w:ascii="Arial" w:eastAsiaTheme="minorEastAsia" w:hAnsi="Arial" w:cs="Arial"/>
              <w:i/>
              <w:sz w:val="20"/>
              <w:szCs w:val="20"/>
            </w:rPr>
          </w:rPrChange>
        </w:rPr>
      </w:pPr>
      <w:del w:id="940" w:author="Rick Waldron" w:date="2022-07-28T11:14:00Z">
        <w:r w:rsidRPr="005255C8" w:rsidDel="00B643D1">
          <w:rPr>
            <w:rFonts w:eastAsiaTheme="minorEastAsia" w:cstheme="minorHAnsi"/>
            <w:i/>
            <w:sz w:val="20"/>
            <w:szCs w:val="20"/>
            <w:rPrChange w:id="941" w:author="Rick Waldron" w:date="2022-07-27T16:26:00Z">
              <w:rPr>
                <w:rFonts w:ascii="Arial" w:eastAsiaTheme="minorEastAsia" w:hAnsi="Arial" w:cs="Arial"/>
                <w:i/>
                <w:sz w:val="20"/>
                <w:szCs w:val="20"/>
              </w:rPr>
            </w:rPrChange>
          </w:rPr>
          <w:delText>Describe how long the business data must be retained and if there are any special audit requirements for the application.  Specify when the data can be archived for historical purposes and when the data can be completely removed (purged) from the application.</w:delText>
        </w:r>
      </w:del>
    </w:p>
    <w:p w14:paraId="030252E7" w14:textId="1383A660" w:rsidR="00803A0F" w:rsidRPr="00B643D1" w:rsidRDefault="00803A0F">
      <w:pPr>
        <w:ind w:left="720"/>
        <w:rPr>
          <w:rFonts w:eastAsiaTheme="minorEastAsia" w:cstheme="minorHAnsi"/>
          <w:b/>
          <w:iCs/>
          <w:rPrChange w:id="942" w:author="Rick Waldron" w:date="2022-07-28T11:14:00Z">
            <w:rPr>
              <w:rFonts w:ascii="Arial" w:eastAsiaTheme="minorEastAsia" w:hAnsi="Arial" w:cs="Arial"/>
              <w:b/>
              <w:i/>
            </w:rPr>
          </w:rPrChange>
        </w:rPr>
        <w:pPrChange w:id="943" w:author="Rick Waldron" w:date="2022-07-28T11:15:00Z">
          <w:pPr/>
        </w:pPrChange>
      </w:pPr>
      <w:del w:id="944" w:author="Rick Waldron" w:date="2022-07-28T11:14:00Z">
        <w:r w:rsidRPr="005255C8" w:rsidDel="00B643D1">
          <w:rPr>
            <w:rFonts w:cstheme="minorHAnsi"/>
            <w:i/>
            <w:sz w:val="20"/>
            <w:szCs w:val="20"/>
            <w:rPrChange w:id="945" w:author="Rick Waldron" w:date="2022-07-27T16:26:00Z">
              <w:rPr>
                <w:rFonts w:ascii="Arial" w:hAnsi="Arial" w:cs="Arial"/>
                <w:i/>
                <w:sz w:val="20"/>
                <w:szCs w:val="20"/>
              </w:rPr>
            </w:rPrChange>
          </w:rPr>
          <w:delText xml:space="preserve"> </w:delText>
        </w:r>
        <w:r w:rsidRPr="005255C8" w:rsidDel="00B643D1">
          <w:rPr>
            <w:rFonts w:eastAsiaTheme="minorEastAsia" w:cstheme="minorHAnsi"/>
            <w:b/>
            <w:i/>
            <w:rPrChange w:id="946" w:author="Rick Waldron" w:date="2022-07-27T16:26:00Z">
              <w:rPr>
                <w:rFonts w:ascii="Arial" w:eastAsiaTheme="minorEastAsia" w:hAnsi="Arial" w:cs="Arial"/>
                <w:b/>
                <w:i/>
              </w:rPr>
            </w:rPrChange>
          </w:rPr>
          <w:tab/>
        </w:r>
      </w:del>
      <m:oMath>
        <m:r>
          <w:del w:id="947" w:author="Rick Waldron" w:date="2022-07-28T11:14:00Z">
            <m:rPr>
              <m:sty m:val="bi"/>
            </m:rPr>
            <w:rPr>
              <w:rFonts w:ascii="Cambria Math" w:hAnsi="Cambria Math" w:cstheme="minorHAnsi"/>
            </w:rPr>
            <m:t>⇒</m:t>
          </w:del>
        </m:r>
      </m:oMath>
      <w:ins w:id="948" w:author="Rick Waldron" w:date="2022-07-28T11:14:00Z">
        <w:r w:rsidR="00B643D1">
          <w:rPr>
            <w:rFonts w:eastAsiaTheme="minorEastAsia" w:cstheme="minorHAnsi"/>
            <w:iCs/>
            <w:sz w:val="20"/>
            <w:szCs w:val="20"/>
          </w:rPr>
          <w:t>Data wou</w:t>
        </w:r>
      </w:ins>
      <w:ins w:id="949" w:author="Rick Waldron" w:date="2022-07-28T11:15:00Z">
        <w:r w:rsidR="00B643D1">
          <w:rPr>
            <w:rFonts w:eastAsiaTheme="minorEastAsia" w:cstheme="minorHAnsi"/>
            <w:iCs/>
            <w:sz w:val="20"/>
            <w:szCs w:val="20"/>
          </w:rPr>
          <w:t xml:space="preserve">ld need to be stored as the long as school is using the application. If the </w:t>
        </w:r>
      </w:ins>
      <w:ins w:id="950" w:author="Rick Waldron" w:date="2022-07-28T11:17:00Z">
        <w:r w:rsidR="00B643D1">
          <w:rPr>
            <w:rFonts w:eastAsiaTheme="minorEastAsia" w:cstheme="minorHAnsi"/>
            <w:iCs/>
            <w:sz w:val="20"/>
            <w:szCs w:val="20"/>
          </w:rPr>
          <w:t>school</w:t>
        </w:r>
      </w:ins>
      <w:ins w:id="951" w:author="Rick Waldron" w:date="2022-07-28T11:15:00Z">
        <w:r w:rsidR="00B643D1">
          <w:rPr>
            <w:rFonts w:eastAsiaTheme="minorEastAsia" w:cstheme="minorHAnsi"/>
            <w:iCs/>
            <w:sz w:val="20"/>
            <w:szCs w:val="20"/>
          </w:rPr>
          <w:t xml:space="preserve"> leaves the service, data could be stored for historical reasons if the server space allows</w:t>
        </w:r>
      </w:ins>
      <w:ins w:id="952" w:author="Rick Waldron" w:date="2022-07-28T11:17:00Z">
        <w:r w:rsidR="00B643D1">
          <w:rPr>
            <w:rFonts w:eastAsiaTheme="minorEastAsia" w:cstheme="minorHAnsi"/>
            <w:iCs/>
            <w:sz w:val="20"/>
            <w:szCs w:val="20"/>
          </w:rPr>
          <w:t xml:space="preserve">, and potentially archived for a specified time </w:t>
        </w:r>
      </w:ins>
      <w:ins w:id="953" w:author="Rick Waldron" w:date="2022-07-28T11:18:00Z">
        <w:r w:rsidR="00B643D1">
          <w:rPr>
            <w:rFonts w:eastAsiaTheme="minorEastAsia" w:cstheme="minorHAnsi"/>
            <w:iCs/>
            <w:sz w:val="20"/>
            <w:szCs w:val="20"/>
          </w:rPr>
          <w:t>(</w:t>
        </w:r>
        <w:proofErr w:type="gramStart"/>
        <w:r w:rsidR="00B643D1">
          <w:rPr>
            <w:rFonts w:eastAsiaTheme="minorEastAsia" w:cstheme="minorHAnsi"/>
            <w:iCs/>
            <w:sz w:val="20"/>
            <w:szCs w:val="20"/>
          </w:rPr>
          <w:t>e.g.</w:t>
        </w:r>
        <w:proofErr w:type="gramEnd"/>
        <w:r w:rsidR="00B643D1">
          <w:rPr>
            <w:rFonts w:eastAsiaTheme="minorEastAsia" w:cstheme="minorHAnsi"/>
            <w:iCs/>
            <w:sz w:val="20"/>
            <w:szCs w:val="20"/>
          </w:rPr>
          <w:t xml:space="preserve"> a year).</w:t>
        </w:r>
      </w:ins>
    </w:p>
    <w:p w14:paraId="0B330AB1" w14:textId="77777777" w:rsidR="00803A0F" w:rsidRPr="005255C8" w:rsidRDefault="001D6C41" w:rsidP="007053A9">
      <w:pPr>
        <w:pStyle w:val="Heading2"/>
        <w:spacing w:before="0"/>
        <w:rPr>
          <w:rFonts w:asciiTheme="minorHAnsi" w:hAnsiTheme="minorHAnsi" w:cstheme="minorHAnsi"/>
          <w:rPrChange w:id="954" w:author="Rick Waldron" w:date="2022-07-27T16:26:00Z">
            <w:rPr/>
          </w:rPrChange>
        </w:rPr>
      </w:pPr>
      <w:bookmarkStart w:id="955" w:name="_Toc111635684"/>
      <w:r w:rsidRPr="005255C8">
        <w:rPr>
          <w:rFonts w:asciiTheme="minorHAnsi" w:hAnsiTheme="minorHAnsi" w:cstheme="minorHAnsi"/>
          <w:rPrChange w:id="956" w:author="Rick Waldron" w:date="2022-07-27T16:26:00Z">
            <w:rPr/>
          </w:rPrChange>
        </w:rPr>
        <w:t>3</w:t>
      </w:r>
      <w:r w:rsidR="008E3CDB" w:rsidRPr="005255C8">
        <w:rPr>
          <w:rFonts w:asciiTheme="minorHAnsi" w:hAnsiTheme="minorHAnsi" w:cstheme="minorHAnsi"/>
          <w:rPrChange w:id="957" w:author="Rick Waldron" w:date="2022-07-27T16:26:00Z">
            <w:rPr/>
          </w:rPrChange>
        </w:rPr>
        <w:t>.2</w:t>
      </w:r>
      <w:r w:rsidR="00803A0F" w:rsidRPr="005255C8">
        <w:rPr>
          <w:rFonts w:asciiTheme="minorHAnsi" w:hAnsiTheme="minorHAnsi" w:cstheme="minorHAnsi"/>
          <w:rPrChange w:id="958" w:author="Rick Waldron" w:date="2022-07-27T16:26:00Z">
            <w:rPr/>
          </w:rPrChange>
        </w:rPr>
        <w:t xml:space="preserve"> </w:t>
      </w:r>
      <w:r w:rsidR="00803A0F" w:rsidRPr="005255C8">
        <w:rPr>
          <w:rFonts w:asciiTheme="minorHAnsi" w:hAnsiTheme="minorHAnsi" w:cstheme="minorHAnsi"/>
          <w:rPrChange w:id="959" w:author="Rick Waldron" w:date="2022-07-27T16:26:00Z">
            <w:rPr/>
          </w:rPrChange>
        </w:rPr>
        <w:tab/>
        <w:t xml:space="preserve">Audit </w:t>
      </w:r>
      <w:r w:rsidR="008E3CDB" w:rsidRPr="005255C8">
        <w:rPr>
          <w:rFonts w:asciiTheme="minorHAnsi" w:hAnsiTheme="minorHAnsi" w:cstheme="minorHAnsi"/>
          <w:rPrChange w:id="960" w:author="Rick Waldron" w:date="2022-07-27T16:26:00Z">
            <w:rPr/>
          </w:rPrChange>
        </w:rPr>
        <w:t>Requirements</w:t>
      </w:r>
      <w:bookmarkEnd w:id="955"/>
    </w:p>
    <w:p w14:paraId="402DD734" w14:textId="788B2787" w:rsidR="00803A0F" w:rsidDel="00B643D1" w:rsidRDefault="00B643D1" w:rsidP="00B643D1">
      <w:pPr>
        <w:rPr>
          <w:del w:id="961" w:author="Rick Waldron" w:date="2022-07-28T11:16:00Z"/>
          <w:rFonts w:eastAsiaTheme="minorEastAsia" w:cstheme="minorHAnsi"/>
          <w:iCs/>
          <w:sz w:val="20"/>
          <w:szCs w:val="20"/>
        </w:rPr>
      </w:pPr>
      <w:ins w:id="962" w:author="Rick Waldron" w:date="2022-07-28T11:16:00Z">
        <w:r>
          <w:rPr>
            <w:rFonts w:eastAsiaTheme="minorEastAsia" w:cstheme="minorHAnsi"/>
            <w:iCs/>
            <w:sz w:val="20"/>
            <w:szCs w:val="20"/>
          </w:rPr>
          <w:t>A yearly data audit is recommended to ensure school</w:t>
        </w:r>
      </w:ins>
      <w:del w:id="963" w:author="Rick Waldron" w:date="2022-07-28T11:16:00Z">
        <w:r w:rsidR="000F0BE2" w:rsidRPr="005255C8" w:rsidDel="00B643D1">
          <w:rPr>
            <w:rFonts w:eastAsiaTheme="minorEastAsia" w:cstheme="minorHAnsi"/>
            <w:i/>
            <w:sz w:val="20"/>
            <w:szCs w:val="20"/>
            <w:rPrChange w:id="964" w:author="Rick Waldron" w:date="2022-07-27T16:26:00Z">
              <w:rPr>
                <w:rFonts w:ascii="Arial" w:eastAsiaTheme="minorEastAsia" w:hAnsi="Arial" w:cs="Arial"/>
                <w:i/>
                <w:sz w:val="20"/>
                <w:szCs w:val="20"/>
              </w:rPr>
            </w:rPrChange>
          </w:rPr>
          <w:delText xml:space="preserve">Specify </w:delText>
        </w:r>
        <w:r w:rsidR="00D646DD" w:rsidRPr="005255C8" w:rsidDel="00B643D1">
          <w:rPr>
            <w:rFonts w:eastAsiaTheme="minorEastAsia" w:cstheme="minorHAnsi"/>
            <w:i/>
            <w:sz w:val="20"/>
            <w:szCs w:val="20"/>
            <w:rPrChange w:id="965" w:author="Rick Waldron" w:date="2022-07-27T16:26:00Z">
              <w:rPr>
                <w:rFonts w:ascii="Arial" w:eastAsiaTheme="minorEastAsia" w:hAnsi="Arial" w:cs="Arial"/>
                <w:i/>
                <w:sz w:val="20"/>
                <w:szCs w:val="20"/>
              </w:rPr>
            </w:rPrChange>
          </w:rPr>
          <w:delText>the audit</w:delText>
        </w:r>
        <w:r w:rsidR="000E1BEA" w:rsidRPr="005255C8" w:rsidDel="00B643D1">
          <w:rPr>
            <w:rFonts w:eastAsiaTheme="minorEastAsia" w:cstheme="minorHAnsi"/>
            <w:i/>
            <w:sz w:val="20"/>
            <w:szCs w:val="20"/>
            <w:rPrChange w:id="966" w:author="Rick Waldron" w:date="2022-07-27T16:26:00Z">
              <w:rPr>
                <w:rFonts w:ascii="Arial" w:eastAsiaTheme="minorEastAsia" w:hAnsi="Arial" w:cs="Arial"/>
                <w:i/>
                <w:sz w:val="20"/>
                <w:szCs w:val="20"/>
              </w:rPr>
            </w:rPrChange>
          </w:rPr>
          <w:delText xml:space="preserve"> </w:delText>
        </w:r>
        <w:r w:rsidR="00D646DD" w:rsidRPr="005255C8" w:rsidDel="00B643D1">
          <w:rPr>
            <w:rFonts w:eastAsiaTheme="minorEastAsia" w:cstheme="minorHAnsi"/>
            <w:i/>
            <w:sz w:val="20"/>
            <w:szCs w:val="20"/>
            <w:rPrChange w:id="967" w:author="Rick Waldron" w:date="2022-07-27T16:26:00Z">
              <w:rPr>
                <w:rFonts w:ascii="Arial" w:eastAsiaTheme="minorEastAsia" w:hAnsi="Arial" w:cs="Arial"/>
                <w:i/>
                <w:sz w:val="20"/>
                <w:szCs w:val="20"/>
              </w:rPr>
            </w:rPrChange>
          </w:rPr>
          <w:delText>requirements for the system</w:delText>
        </w:r>
        <w:r w:rsidR="000E1BEA" w:rsidRPr="005255C8" w:rsidDel="00B643D1">
          <w:rPr>
            <w:rFonts w:eastAsiaTheme="minorEastAsia" w:cstheme="minorHAnsi"/>
            <w:i/>
            <w:sz w:val="20"/>
            <w:szCs w:val="20"/>
            <w:rPrChange w:id="968" w:author="Rick Waldron" w:date="2022-07-27T16:26:00Z">
              <w:rPr>
                <w:rFonts w:ascii="Arial" w:eastAsiaTheme="minorEastAsia" w:hAnsi="Arial" w:cs="Arial"/>
                <w:i/>
                <w:sz w:val="20"/>
                <w:szCs w:val="20"/>
              </w:rPr>
            </w:rPrChange>
          </w:rPr>
          <w:delText>.</w:delText>
        </w:r>
      </w:del>
    </w:p>
    <w:p w14:paraId="2DA74B1F" w14:textId="2DF55BB6" w:rsidR="00B643D1" w:rsidRPr="005255C8" w:rsidRDefault="00B643D1" w:rsidP="00B643D1">
      <w:pPr>
        <w:ind w:left="720"/>
        <w:rPr>
          <w:ins w:id="969" w:author="Rick Waldron" w:date="2022-07-28T11:16:00Z"/>
          <w:rFonts w:eastAsiaTheme="minorEastAsia" w:cstheme="minorHAnsi"/>
          <w:i/>
          <w:sz w:val="20"/>
          <w:szCs w:val="20"/>
          <w:rPrChange w:id="970" w:author="Rick Waldron" w:date="2022-07-27T16:26:00Z">
            <w:rPr>
              <w:ins w:id="971" w:author="Rick Waldron" w:date="2022-07-28T11:16:00Z"/>
              <w:rFonts w:ascii="Arial" w:eastAsiaTheme="minorEastAsia" w:hAnsi="Arial" w:cs="Arial"/>
              <w:i/>
              <w:sz w:val="20"/>
              <w:szCs w:val="20"/>
            </w:rPr>
          </w:rPrChange>
        </w:rPr>
      </w:pPr>
      <w:ins w:id="972" w:author="Rick Waldron" w:date="2022-07-28T11:16:00Z">
        <w:r>
          <w:rPr>
            <w:rFonts w:eastAsiaTheme="minorEastAsia" w:cstheme="minorHAnsi"/>
            <w:iCs/>
            <w:sz w:val="20"/>
            <w:szCs w:val="20"/>
          </w:rPr>
          <w:t xml:space="preserve">s </w:t>
        </w:r>
        <w:proofErr w:type="gramStart"/>
        <w:r>
          <w:rPr>
            <w:rFonts w:eastAsiaTheme="minorEastAsia" w:cstheme="minorHAnsi"/>
            <w:iCs/>
            <w:sz w:val="20"/>
            <w:szCs w:val="20"/>
          </w:rPr>
          <w:t>are</w:t>
        </w:r>
        <w:proofErr w:type="gramEnd"/>
        <w:r>
          <w:rPr>
            <w:rFonts w:eastAsiaTheme="minorEastAsia" w:cstheme="minorHAnsi"/>
            <w:iCs/>
            <w:sz w:val="20"/>
            <w:szCs w:val="20"/>
          </w:rPr>
          <w:t xml:space="preserve"> using the application effectively, and to </w:t>
        </w:r>
        <w:proofErr w:type="spellStart"/>
        <w:r>
          <w:rPr>
            <w:rFonts w:eastAsiaTheme="minorEastAsia" w:cstheme="minorHAnsi"/>
            <w:iCs/>
            <w:sz w:val="20"/>
            <w:szCs w:val="20"/>
          </w:rPr>
          <w:t>optimise</w:t>
        </w:r>
        <w:proofErr w:type="spellEnd"/>
        <w:r>
          <w:rPr>
            <w:rFonts w:eastAsiaTheme="minorEastAsia" w:cstheme="minorHAnsi"/>
            <w:iCs/>
            <w:sz w:val="20"/>
            <w:szCs w:val="20"/>
          </w:rPr>
          <w:t xml:space="preserve"> stora</w:t>
        </w:r>
      </w:ins>
      <w:ins w:id="973" w:author="Rick Waldron" w:date="2022-07-28T11:17:00Z">
        <w:r>
          <w:rPr>
            <w:rFonts w:eastAsiaTheme="minorEastAsia" w:cstheme="minorHAnsi"/>
            <w:iCs/>
            <w:sz w:val="20"/>
            <w:szCs w:val="20"/>
          </w:rPr>
          <w:t>ge space.</w:t>
        </w:r>
      </w:ins>
      <w:ins w:id="974" w:author="Rick Waldron" w:date="2022-07-28T11:18:00Z">
        <w:r>
          <w:rPr>
            <w:rFonts w:eastAsiaTheme="minorEastAsia" w:cstheme="minorHAnsi"/>
            <w:iCs/>
            <w:sz w:val="20"/>
            <w:szCs w:val="20"/>
          </w:rPr>
          <w:t xml:space="preserve"> Schools should be doing their own data audits, and it is not necessarily the responsibility of the application to protect this data. Schools would be encourage</w:t>
        </w:r>
      </w:ins>
      <w:ins w:id="975" w:author="Rick Waldron" w:date="2022-07-28T11:19:00Z">
        <w:r>
          <w:rPr>
            <w:rFonts w:eastAsiaTheme="minorEastAsia" w:cstheme="minorHAnsi"/>
            <w:iCs/>
            <w:sz w:val="20"/>
            <w:szCs w:val="20"/>
          </w:rPr>
          <w:t>d to back the data up on their own systems.</w:t>
        </w:r>
      </w:ins>
    </w:p>
    <w:p w14:paraId="39A5ACDE" w14:textId="496BE739" w:rsidR="00803A0F" w:rsidRDefault="00803A0F" w:rsidP="00B643D1">
      <w:pPr>
        <w:rPr>
          <w:ins w:id="976" w:author="Rick Waldron" w:date="2022-07-28T11:17:00Z"/>
          <w:rFonts w:cstheme="minorHAnsi"/>
          <w:sz w:val="20"/>
          <w:szCs w:val="20"/>
        </w:rPr>
      </w:pPr>
      <w:del w:id="977" w:author="Rick Waldron" w:date="2022-07-28T11:16:00Z">
        <w:r w:rsidRPr="005255C8" w:rsidDel="00B643D1">
          <w:rPr>
            <w:rFonts w:cstheme="minorHAnsi"/>
            <w:sz w:val="20"/>
            <w:szCs w:val="20"/>
            <w:rPrChange w:id="978" w:author="Rick Waldron" w:date="2022-07-27T16:26:00Z">
              <w:rPr>
                <w:rFonts w:ascii="Arial" w:hAnsi="Arial" w:cs="Arial"/>
                <w:sz w:val="20"/>
                <w:szCs w:val="20"/>
              </w:rPr>
            </w:rPrChange>
          </w:rPr>
          <w:delText xml:space="preserve"> </w:delText>
        </w:r>
        <w:r w:rsidRPr="005255C8" w:rsidDel="00B643D1">
          <w:rPr>
            <w:rFonts w:eastAsiaTheme="minorEastAsia" w:cstheme="minorHAnsi"/>
            <w:b/>
            <w:rPrChange w:id="979" w:author="Rick Waldron" w:date="2022-07-27T16:26:00Z">
              <w:rPr>
                <w:rFonts w:ascii="Arial" w:eastAsiaTheme="minorEastAsia" w:hAnsi="Arial" w:cs="Arial"/>
                <w:b/>
              </w:rPr>
            </w:rPrChange>
          </w:rPr>
          <w:tab/>
        </w:r>
      </w:del>
      <m:oMath>
        <m:r>
          <w:del w:id="980" w:author="Rick Waldron" w:date="2022-07-28T11:16:00Z">
            <m:rPr>
              <m:sty m:val="bi"/>
            </m:rPr>
            <w:rPr>
              <w:rFonts w:ascii="Cambria Math" w:hAnsi="Cambria Math" w:cstheme="minorHAnsi"/>
            </w:rPr>
            <m:t>⇒</m:t>
          </w:del>
        </m:r>
      </m:oMath>
    </w:p>
    <w:p w14:paraId="4B924FFF" w14:textId="5DDB6DC6" w:rsidR="00B643D1" w:rsidRDefault="00B643D1" w:rsidP="00B643D1">
      <w:pPr>
        <w:rPr>
          <w:ins w:id="981" w:author="Rick Waldron" w:date="2022-07-28T11:17:00Z"/>
          <w:rFonts w:cstheme="minorHAnsi"/>
          <w:sz w:val="20"/>
          <w:szCs w:val="20"/>
        </w:rPr>
      </w:pPr>
    </w:p>
    <w:p w14:paraId="460F23A4" w14:textId="1D196D96" w:rsidR="00B643D1" w:rsidRDefault="00B643D1" w:rsidP="00B643D1">
      <w:pPr>
        <w:rPr>
          <w:ins w:id="982" w:author="Rick Waldron" w:date="2022-07-28T11:17:00Z"/>
          <w:rFonts w:cstheme="minorHAnsi"/>
          <w:sz w:val="20"/>
          <w:szCs w:val="20"/>
        </w:rPr>
      </w:pPr>
    </w:p>
    <w:p w14:paraId="738DCB76" w14:textId="65DC287F" w:rsidR="00B643D1" w:rsidRDefault="00B643D1" w:rsidP="00B643D1">
      <w:pPr>
        <w:rPr>
          <w:ins w:id="983" w:author="Rick Waldron" w:date="2022-07-28T11:17:00Z"/>
          <w:rFonts w:cstheme="minorHAnsi"/>
          <w:sz w:val="20"/>
          <w:szCs w:val="20"/>
        </w:rPr>
      </w:pPr>
    </w:p>
    <w:p w14:paraId="06A56385" w14:textId="77777777" w:rsidR="00B643D1" w:rsidRPr="005255C8" w:rsidRDefault="00B643D1" w:rsidP="00B643D1">
      <w:pPr>
        <w:rPr>
          <w:rFonts w:eastAsiaTheme="minorEastAsia" w:cstheme="minorHAnsi"/>
          <w:b/>
          <w:rPrChange w:id="984" w:author="Rick Waldron" w:date="2022-07-27T16:26:00Z">
            <w:rPr>
              <w:rFonts w:ascii="Arial" w:eastAsiaTheme="minorEastAsia" w:hAnsi="Arial" w:cs="Arial"/>
              <w:b/>
            </w:rPr>
          </w:rPrChange>
        </w:rPr>
      </w:pPr>
    </w:p>
    <w:p w14:paraId="23E59326" w14:textId="7E8A8014" w:rsidR="008E3CDB" w:rsidRPr="005255C8" w:rsidRDefault="00F05ABF" w:rsidP="00F05ABF">
      <w:pPr>
        <w:pStyle w:val="Heading1"/>
        <w:rPr>
          <w:rFonts w:asciiTheme="minorHAnsi" w:hAnsiTheme="minorHAnsi" w:cstheme="minorHAnsi"/>
          <w:rPrChange w:id="985" w:author="Rick Waldron" w:date="2022-07-27T16:26:00Z">
            <w:rPr/>
          </w:rPrChange>
        </w:rPr>
      </w:pPr>
      <w:bookmarkStart w:id="986" w:name="_Toc111635685"/>
      <w:r w:rsidRPr="005255C8">
        <w:rPr>
          <w:rFonts w:asciiTheme="minorHAnsi" w:hAnsiTheme="minorHAnsi" w:cstheme="minorHAnsi"/>
          <w:rPrChange w:id="987" w:author="Rick Waldron" w:date="2022-07-27T16:26:00Z">
            <w:rPr>
              <w:rFonts w:ascii="Arial" w:hAnsi="Arial" w:cs="Arial"/>
            </w:rPr>
          </w:rPrChange>
        </w:rPr>
        <w:lastRenderedPageBreak/>
        <w:t xml:space="preserve">Section 4 </w:t>
      </w:r>
      <w:r w:rsidR="008E3CDB" w:rsidRPr="005255C8">
        <w:rPr>
          <w:rFonts w:asciiTheme="minorHAnsi" w:hAnsiTheme="minorHAnsi" w:cstheme="minorHAnsi"/>
          <w:rPrChange w:id="988" w:author="Rick Waldron" w:date="2022-07-27T16:26:00Z">
            <w:rPr/>
          </w:rPrChange>
        </w:rPr>
        <w:t>Conceptual Data Model</w:t>
      </w:r>
      <w:bookmarkEnd w:id="986"/>
    </w:p>
    <w:p w14:paraId="394ACBC2" w14:textId="53570E77" w:rsidR="008E3CDB" w:rsidRPr="005255C8" w:rsidDel="00F4027A" w:rsidRDefault="008E3CDB" w:rsidP="008E3CDB">
      <w:pPr>
        <w:ind w:left="720"/>
        <w:rPr>
          <w:del w:id="989" w:author="Rick Waldron" w:date="2022-07-28T12:21:00Z"/>
          <w:rFonts w:cstheme="minorHAnsi"/>
          <w:i/>
          <w:sz w:val="20"/>
          <w:szCs w:val="20"/>
          <w:rPrChange w:id="990" w:author="Rick Waldron" w:date="2022-07-27T16:26:00Z">
            <w:rPr>
              <w:del w:id="991" w:author="Rick Waldron" w:date="2022-07-28T12:21:00Z"/>
              <w:rFonts w:ascii="Arial" w:hAnsi="Arial" w:cs="Arial"/>
              <w:i/>
              <w:sz w:val="20"/>
              <w:szCs w:val="20"/>
            </w:rPr>
          </w:rPrChange>
        </w:rPr>
      </w:pPr>
      <w:del w:id="992" w:author="Rick Waldron" w:date="2022-07-28T12:21:00Z">
        <w:r w:rsidRPr="005255C8" w:rsidDel="00F4027A">
          <w:rPr>
            <w:rFonts w:cstheme="minorHAnsi"/>
            <w:i/>
            <w:sz w:val="20"/>
            <w:szCs w:val="20"/>
            <w:rPrChange w:id="993" w:author="Rick Waldron" w:date="2022-07-27T16:26:00Z">
              <w:rPr>
                <w:rFonts w:ascii="Arial" w:hAnsi="Arial" w:cs="Arial"/>
                <w:i/>
                <w:sz w:val="20"/>
                <w:szCs w:val="20"/>
              </w:rPr>
            </w:rPrChange>
          </w:rPr>
          <w:delText>Provide a conceptual data model which will include</w:delText>
        </w:r>
        <w:r w:rsidR="00B12A28" w:rsidRPr="005255C8" w:rsidDel="00F4027A">
          <w:rPr>
            <w:rFonts w:cstheme="minorHAnsi"/>
            <w:i/>
            <w:sz w:val="20"/>
            <w:szCs w:val="20"/>
            <w:rPrChange w:id="994" w:author="Rick Waldron" w:date="2022-07-27T16:26:00Z">
              <w:rPr>
                <w:rFonts w:ascii="Arial" w:hAnsi="Arial" w:cs="Arial"/>
                <w:i/>
                <w:sz w:val="20"/>
                <w:szCs w:val="20"/>
              </w:rPr>
            </w:rPrChange>
          </w:rPr>
          <w:delText xml:space="preserve"> </w:delText>
        </w:r>
        <w:r w:rsidRPr="005255C8" w:rsidDel="00F4027A">
          <w:rPr>
            <w:rFonts w:cstheme="minorHAnsi"/>
            <w:i/>
            <w:sz w:val="20"/>
            <w:szCs w:val="20"/>
            <w:rPrChange w:id="995" w:author="Rick Waldron" w:date="2022-07-27T16:26:00Z">
              <w:rPr>
                <w:rFonts w:ascii="Arial" w:hAnsi="Arial" w:cs="Arial"/>
                <w:i/>
                <w:sz w:val="20"/>
                <w:szCs w:val="20"/>
              </w:rPr>
            </w:rPrChange>
          </w:rPr>
          <w:delText>table names and the logical relationships between the conceptual tables.  Provide diagrams</w:delText>
        </w:r>
        <w:r w:rsidR="00B12A28" w:rsidRPr="005255C8" w:rsidDel="00F4027A">
          <w:rPr>
            <w:rFonts w:cstheme="minorHAnsi"/>
            <w:i/>
            <w:sz w:val="20"/>
            <w:szCs w:val="20"/>
            <w:rPrChange w:id="996" w:author="Rick Waldron" w:date="2022-07-27T16:26:00Z">
              <w:rPr>
                <w:rFonts w:ascii="Arial" w:hAnsi="Arial" w:cs="Arial"/>
                <w:i/>
                <w:sz w:val="20"/>
                <w:szCs w:val="20"/>
              </w:rPr>
            </w:rPrChange>
          </w:rPr>
          <w:delText>/drawing to show the tables and relationships</w:delText>
        </w:r>
      </w:del>
    </w:p>
    <w:p w14:paraId="057798BD" w14:textId="4109B741" w:rsidR="008E3CDB" w:rsidRPr="005255C8" w:rsidDel="00F4027A" w:rsidRDefault="008E3CDB" w:rsidP="008E3CDB">
      <w:pPr>
        <w:rPr>
          <w:del w:id="997" w:author="Rick Waldron" w:date="2022-07-28T12:21:00Z"/>
          <w:rFonts w:eastAsiaTheme="minorEastAsia" w:cstheme="minorHAnsi"/>
          <w:b/>
          <w:i/>
          <w:sz w:val="20"/>
          <w:szCs w:val="20"/>
          <w:rPrChange w:id="998" w:author="Rick Waldron" w:date="2022-07-27T16:26:00Z">
            <w:rPr>
              <w:del w:id="999" w:author="Rick Waldron" w:date="2022-07-28T12:21:00Z"/>
              <w:rFonts w:ascii="Arial" w:eastAsiaTheme="minorEastAsia" w:hAnsi="Arial" w:cs="Arial"/>
              <w:b/>
              <w:i/>
              <w:sz w:val="20"/>
              <w:szCs w:val="20"/>
            </w:rPr>
          </w:rPrChange>
        </w:rPr>
      </w:pPr>
      <w:del w:id="1000" w:author="Rick Waldron" w:date="2022-07-28T12:21:00Z">
        <w:r w:rsidRPr="005255C8" w:rsidDel="00F4027A">
          <w:rPr>
            <w:rFonts w:eastAsiaTheme="minorEastAsia" w:cstheme="minorHAnsi"/>
            <w:b/>
            <w:i/>
            <w:sz w:val="20"/>
            <w:szCs w:val="20"/>
            <w:rPrChange w:id="1001" w:author="Rick Waldron" w:date="2022-07-27T16:26:00Z">
              <w:rPr>
                <w:rFonts w:ascii="Arial" w:eastAsiaTheme="minorEastAsia" w:hAnsi="Arial" w:cs="Arial"/>
                <w:b/>
                <w:i/>
                <w:sz w:val="20"/>
                <w:szCs w:val="20"/>
              </w:rPr>
            </w:rPrChange>
          </w:rPr>
          <w:tab/>
        </w:r>
      </w:del>
      <m:oMath>
        <m:r>
          <w:del w:id="1002" w:author="Rick Waldron" w:date="2022-07-28T12:21:00Z">
            <m:rPr>
              <m:sty m:val="bi"/>
            </m:rPr>
            <w:rPr>
              <w:rFonts w:ascii="Cambria Math" w:hAnsi="Cambria Math" w:cstheme="minorHAnsi"/>
              <w:sz w:val="20"/>
              <w:szCs w:val="20"/>
            </w:rPr>
            <m:t>⇒</m:t>
          </w:del>
        </m:r>
      </m:oMath>
    </w:p>
    <w:p w14:paraId="582B342B" w14:textId="77777777" w:rsidR="008E3CDB" w:rsidRPr="005255C8" w:rsidRDefault="00F05ABF" w:rsidP="00F05ABF">
      <w:pPr>
        <w:pStyle w:val="Heading2"/>
        <w:rPr>
          <w:rFonts w:asciiTheme="minorHAnsi" w:hAnsiTheme="minorHAnsi" w:cstheme="minorHAnsi"/>
          <w:rPrChange w:id="1003" w:author="Rick Waldron" w:date="2022-07-27T16:26:00Z">
            <w:rPr/>
          </w:rPrChange>
        </w:rPr>
      </w:pPr>
      <w:bookmarkStart w:id="1004" w:name="_Toc111635686"/>
      <w:r w:rsidRPr="005255C8">
        <w:rPr>
          <w:rFonts w:asciiTheme="minorHAnsi" w:hAnsiTheme="minorHAnsi" w:cstheme="minorHAnsi"/>
          <w:rPrChange w:id="1005" w:author="Rick Waldron" w:date="2022-07-27T16:26:00Z">
            <w:rPr/>
          </w:rPrChange>
        </w:rPr>
        <w:t>4</w:t>
      </w:r>
      <w:r w:rsidR="008E3CDB" w:rsidRPr="005255C8">
        <w:rPr>
          <w:rFonts w:asciiTheme="minorHAnsi" w:hAnsiTheme="minorHAnsi" w:cstheme="minorHAnsi"/>
          <w:rPrChange w:id="1006" w:author="Rick Waldron" w:date="2022-07-27T16:26:00Z">
            <w:rPr/>
          </w:rPrChange>
        </w:rPr>
        <w:t>.1</w:t>
      </w:r>
      <w:r w:rsidR="008E3CDB" w:rsidRPr="005255C8">
        <w:rPr>
          <w:rFonts w:asciiTheme="minorHAnsi" w:hAnsiTheme="minorHAnsi" w:cstheme="minorHAnsi"/>
          <w:rPrChange w:id="1007" w:author="Rick Waldron" w:date="2022-07-27T16:26:00Z">
            <w:rPr/>
          </w:rPrChange>
        </w:rPr>
        <w:tab/>
      </w:r>
      <w:r w:rsidR="00B12A28" w:rsidRPr="005255C8">
        <w:rPr>
          <w:rFonts w:asciiTheme="minorHAnsi" w:hAnsiTheme="minorHAnsi" w:cstheme="minorHAnsi"/>
          <w:rPrChange w:id="1008" w:author="Rick Waldron" w:date="2022-07-27T16:26:00Z">
            <w:rPr/>
          </w:rPrChange>
        </w:rPr>
        <w:t>Table Names and Descriptions</w:t>
      </w:r>
      <w:bookmarkEnd w:id="1004"/>
    </w:p>
    <w:p w14:paraId="0C7D4797" w14:textId="2A40D346" w:rsidR="008E3CDB" w:rsidRPr="00F4027A" w:rsidRDefault="008E3CDB" w:rsidP="00F05ABF">
      <w:pPr>
        <w:ind w:left="720"/>
        <w:rPr>
          <w:rFonts w:cstheme="minorHAnsi"/>
          <w:iCs/>
          <w:sz w:val="20"/>
          <w:szCs w:val="20"/>
          <w:rPrChange w:id="1009" w:author="Rick Waldron" w:date="2022-07-28T12:21:00Z">
            <w:rPr>
              <w:rFonts w:ascii="Arial" w:hAnsi="Arial" w:cs="Arial"/>
              <w:i/>
              <w:sz w:val="20"/>
              <w:szCs w:val="20"/>
            </w:rPr>
          </w:rPrChange>
        </w:rPr>
      </w:pPr>
      <w:del w:id="1010" w:author="Rick Waldron" w:date="2022-07-28T12:21:00Z">
        <w:r w:rsidRPr="00F4027A" w:rsidDel="00F4027A">
          <w:rPr>
            <w:rFonts w:cstheme="minorHAnsi"/>
            <w:iCs/>
            <w:sz w:val="20"/>
            <w:szCs w:val="20"/>
            <w:rPrChange w:id="1011" w:author="Rick Waldron" w:date="2022-07-28T12:21:00Z">
              <w:rPr>
                <w:rFonts w:ascii="Arial" w:hAnsi="Arial" w:cs="Arial"/>
                <w:i/>
                <w:sz w:val="20"/>
                <w:szCs w:val="20"/>
              </w:rPr>
            </w:rPrChange>
          </w:rPr>
          <w:delText xml:space="preserve">Specify the </w:delText>
        </w:r>
        <w:r w:rsidR="00B12A28" w:rsidRPr="00F4027A" w:rsidDel="00F4027A">
          <w:rPr>
            <w:rFonts w:cstheme="minorHAnsi"/>
            <w:iCs/>
            <w:sz w:val="20"/>
            <w:szCs w:val="20"/>
            <w:rPrChange w:id="1012" w:author="Rick Waldron" w:date="2022-07-28T12:21:00Z">
              <w:rPr>
                <w:rFonts w:ascii="Arial" w:hAnsi="Arial" w:cs="Arial"/>
                <w:i/>
                <w:sz w:val="20"/>
                <w:szCs w:val="20"/>
              </w:rPr>
            </w:rPrChange>
          </w:rPr>
          <w:delText>table names and descriptions identified in the graphical conceptual data model.</w:delText>
        </w:r>
      </w:del>
      <w:ins w:id="1013" w:author="Rick Waldron" w:date="2022-07-28T12:21:00Z">
        <w:r w:rsidR="00F4027A" w:rsidRPr="00F4027A">
          <w:rPr>
            <w:rFonts w:cstheme="minorHAnsi"/>
            <w:iCs/>
            <w:sz w:val="20"/>
            <w:szCs w:val="20"/>
            <w:rPrChange w:id="1014" w:author="Rick Waldron" w:date="2022-07-28T12:21:00Z">
              <w:rPr>
                <w:rFonts w:cstheme="minorHAnsi"/>
                <w:i/>
                <w:sz w:val="20"/>
                <w:szCs w:val="20"/>
              </w:rPr>
            </w:rPrChange>
          </w:rPr>
          <w:t xml:space="preserve">Below is the diagram of the databases for the </w:t>
        </w:r>
        <w:proofErr w:type="spellStart"/>
        <w:r w:rsidR="00F4027A" w:rsidRPr="00F4027A">
          <w:rPr>
            <w:rFonts w:cstheme="minorHAnsi"/>
            <w:iCs/>
            <w:sz w:val="20"/>
            <w:szCs w:val="20"/>
            <w:rPrChange w:id="1015" w:author="Rick Waldron" w:date="2022-07-28T12:21:00Z">
              <w:rPr>
                <w:rFonts w:cstheme="minorHAnsi"/>
                <w:i/>
                <w:sz w:val="20"/>
                <w:szCs w:val="20"/>
              </w:rPr>
            </w:rPrChange>
          </w:rPr>
          <w:t>MarkR</w:t>
        </w:r>
        <w:proofErr w:type="spellEnd"/>
        <w:r w:rsidR="00F4027A" w:rsidRPr="00F4027A">
          <w:rPr>
            <w:rFonts w:cstheme="minorHAnsi"/>
            <w:iCs/>
            <w:sz w:val="20"/>
            <w:szCs w:val="20"/>
            <w:rPrChange w:id="1016" w:author="Rick Waldron" w:date="2022-07-28T12:21:00Z">
              <w:rPr>
                <w:rFonts w:cstheme="minorHAnsi"/>
                <w:i/>
                <w:sz w:val="20"/>
                <w:szCs w:val="20"/>
              </w:rPr>
            </w:rPrChange>
          </w:rPr>
          <w:t xml:space="preserve"> project, based on the </w:t>
        </w:r>
        <w:bookmarkStart w:id="1017" w:name="_Hlk109904212"/>
        <w:r w:rsidR="00F4027A" w:rsidRPr="00F4027A">
          <w:rPr>
            <w:rFonts w:cstheme="minorHAnsi"/>
            <w:iCs/>
            <w:sz w:val="20"/>
            <w:szCs w:val="20"/>
            <w:rPrChange w:id="1018" w:author="Rick Waldron" w:date="2022-07-28T12:21:00Z">
              <w:rPr>
                <w:rFonts w:cstheme="minorHAnsi"/>
                <w:i/>
                <w:sz w:val="20"/>
                <w:szCs w:val="20"/>
              </w:rPr>
            </w:rPrChange>
          </w:rPr>
          <w:t>entity-relationship model</w:t>
        </w:r>
        <w:bookmarkEnd w:id="1017"/>
        <w:r w:rsidR="00F4027A" w:rsidRPr="00F4027A">
          <w:rPr>
            <w:rFonts w:cstheme="minorHAnsi"/>
            <w:iCs/>
            <w:sz w:val="20"/>
            <w:szCs w:val="20"/>
            <w:rPrChange w:id="1019" w:author="Rick Waldron" w:date="2022-07-28T12:21:00Z">
              <w:rPr>
                <w:rFonts w:cstheme="minorHAnsi"/>
                <w:i/>
                <w:sz w:val="20"/>
                <w:szCs w:val="20"/>
              </w:rPr>
            </w:rPrChange>
          </w:rPr>
          <w:t>.</w:t>
        </w:r>
      </w:ins>
    </w:p>
    <w:p w14:paraId="3D3029E6" w14:textId="0CB69904" w:rsidR="008E3CDB" w:rsidRPr="005255C8" w:rsidDel="007A0729" w:rsidRDefault="009427EA" w:rsidP="00B57E4A">
      <w:pPr>
        <w:jc w:val="center"/>
        <w:rPr>
          <w:del w:id="1020" w:author="Rick Waldron" w:date="2022-07-28T12:41:00Z"/>
          <w:rFonts w:eastAsiaTheme="minorEastAsia" w:cstheme="minorHAnsi"/>
          <w:b/>
          <w:rPrChange w:id="1021" w:author="Rick Waldron" w:date="2022-07-27T16:26:00Z">
            <w:rPr>
              <w:del w:id="1022" w:author="Rick Waldron" w:date="2022-07-28T12:41:00Z"/>
              <w:rFonts w:ascii="Arial" w:eastAsiaTheme="minorEastAsia" w:hAnsi="Arial" w:cs="Arial"/>
              <w:b/>
            </w:rPr>
          </w:rPrChange>
        </w:rPr>
      </w:pPr>
      <w:r>
        <w:rPr>
          <w:noProof/>
        </w:rPr>
        <w:drawing>
          <wp:inline distT="0" distB="0" distL="0" distR="0" wp14:anchorId="5418EF57" wp14:editId="3CA3A343">
            <wp:extent cx="3603231" cy="5988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15282" cy="6008077"/>
                    </a:xfrm>
                    <a:prstGeom prst="rect">
                      <a:avLst/>
                    </a:prstGeom>
                  </pic:spPr>
                </pic:pic>
              </a:graphicData>
            </a:graphic>
          </wp:inline>
        </w:drawing>
      </w:r>
      <m:oMath>
        <m:r>
          <w:del w:id="1023" w:author="Rick Waldron" w:date="2022-07-28T12:21:00Z">
            <m:rPr>
              <m:sty m:val="bi"/>
            </m:rPr>
            <w:rPr>
              <w:rFonts w:ascii="Cambria Math" w:hAnsi="Cambria Math" w:cstheme="minorHAnsi"/>
            </w:rPr>
            <m:t>⇒</m:t>
          </w:del>
        </m:r>
      </m:oMath>
    </w:p>
    <w:p w14:paraId="7BC41F50" w14:textId="77777777" w:rsidR="008E3CDB" w:rsidRPr="007A0729" w:rsidRDefault="008E3CDB" w:rsidP="00B57E4A">
      <w:pPr>
        <w:jc w:val="center"/>
        <w:pPrChange w:id="1024" w:author="Rick Waldron" w:date="2022-07-28T12:41:00Z">
          <w:pPr>
            <w:pStyle w:val="Heading2"/>
            <w:spacing w:before="0"/>
            <w:ind w:left="720"/>
          </w:pPr>
        </w:pPrChange>
      </w:pPr>
    </w:p>
    <w:p w14:paraId="2DF23A32" w14:textId="01E91AC8" w:rsidR="008E3CDB" w:rsidRPr="005255C8" w:rsidRDefault="00F05ABF" w:rsidP="00F05ABF">
      <w:pPr>
        <w:pStyle w:val="Heading2"/>
        <w:rPr>
          <w:rFonts w:asciiTheme="minorHAnsi" w:hAnsiTheme="minorHAnsi" w:cstheme="minorHAnsi"/>
          <w:rPrChange w:id="1025" w:author="Rick Waldron" w:date="2022-07-27T16:26:00Z">
            <w:rPr/>
          </w:rPrChange>
        </w:rPr>
      </w:pPr>
      <w:bookmarkStart w:id="1026" w:name="_Toc111635687"/>
      <w:r w:rsidRPr="005255C8">
        <w:rPr>
          <w:rFonts w:asciiTheme="minorHAnsi" w:hAnsiTheme="minorHAnsi" w:cstheme="minorHAnsi"/>
          <w:rPrChange w:id="1027" w:author="Rick Waldron" w:date="2022-07-27T16:26:00Z">
            <w:rPr/>
          </w:rPrChange>
        </w:rPr>
        <w:t>4</w:t>
      </w:r>
      <w:r w:rsidR="00B12A28" w:rsidRPr="005255C8">
        <w:rPr>
          <w:rFonts w:asciiTheme="minorHAnsi" w:hAnsiTheme="minorHAnsi" w:cstheme="minorHAnsi"/>
          <w:rPrChange w:id="1028" w:author="Rick Waldron" w:date="2022-07-27T16:26:00Z">
            <w:rPr/>
          </w:rPrChange>
        </w:rPr>
        <w:t>.2</w:t>
      </w:r>
      <w:r w:rsidR="008E3CDB" w:rsidRPr="005255C8">
        <w:rPr>
          <w:rFonts w:asciiTheme="minorHAnsi" w:hAnsiTheme="minorHAnsi" w:cstheme="minorHAnsi"/>
          <w:rPrChange w:id="1029" w:author="Rick Waldron" w:date="2022-07-27T16:26:00Z">
            <w:rPr/>
          </w:rPrChange>
        </w:rPr>
        <w:tab/>
        <w:t>Integrity Constraint</w:t>
      </w:r>
      <w:r w:rsidR="00F54AA3" w:rsidRPr="005255C8">
        <w:rPr>
          <w:rFonts w:asciiTheme="minorHAnsi" w:hAnsiTheme="minorHAnsi" w:cstheme="minorHAnsi"/>
          <w:rPrChange w:id="1030" w:author="Rick Waldron" w:date="2022-07-27T16:26:00Z">
            <w:rPr/>
          </w:rPrChange>
        </w:rPr>
        <w:t>s</w:t>
      </w:r>
      <w:bookmarkEnd w:id="1026"/>
    </w:p>
    <w:p w14:paraId="40AF6D00" w14:textId="40E6FBC5" w:rsidR="008E3CDB" w:rsidRPr="008610A8" w:rsidDel="00F4027A" w:rsidRDefault="008E3CDB" w:rsidP="00544AF0">
      <w:pPr>
        <w:ind w:left="720"/>
        <w:rPr>
          <w:del w:id="1031" w:author="Rick Waldron" w:date="2022-07-28T12:23:00Z"/>
          <w:rFonts w:cstheme="minorHAnsi"/>
          <w:iCs/>
          <w:sz w:val="20"/>
          <w:szCs w:val="20"/>
          <w:rPrChange w:id="1032" w:author="Rick Waldron" w:date="2022-07-27T16:26:00Z">
            <w:rPr>
              <w:del w:id="1033" w:author="Rick Waldron" w:date="2022-07-28T12:23:00Z"/>
              <w:rFonts w:ascii="Arial" w:hAnsi="Arial" w:cs="Arial"/>
              <w:i/>
              <w:sz w:val="20"/>
              <w:szCs w:val="20"/>
            </w:rPr>
          </w:rPrChange>
        </w:rPr>
      </w:pPr>
      <w:del w:id="1034" w:author="Rick Waldron" w:date="2022-07-28T12:23:00Z">
        <w:r w:rsidRPr="008610A8" w:rsidDel="00F4027A">
          <w:rPr>
            <w:rFonts w:cstheme="minorHAnsi"/>
            <w:iCs/>
            <w:sz w:val="20"/>
            <w:szCs w:val="20"/>
            <w:rPrChange w:id="1035" w:author="Rick Waldron" w:date="2022-07-27T16:26:00Z">
              <w:rPr>
                <w:rFonts w:ascii="Arial" w:hAnsi="Arial" w:cs="Arial"/>
                <w:i/>
                <w:sz w:val="20"/>
                <w:szCs w:val="20"/>
              </w:rPr>
            </w:rPrChange>
          </w:rPr>
          <w:delText xml:space="preserve">Specify the major integrity constraint requirements based on </w:delText>
        </w:r>
        <w:r w:rsidR="00B12A28" w:rsidRPr="008610A8" w:rsidDel="00F4027A">
          <w:rPr>
            <w:rFonts w:cstheme="minorHAnsi"/>
            <w:iCs/>
            <w:sz w:val="20"/>
            <w:szCs w:val="20"/>
            <w:rPrChange w:id="1036" w:author="Rick Waldron" w:date="2022-07-27T16:26:00Z">
              <w:rPr>
                <w:rFonts w:ascii="Arial" w:hAnsi="Arial" w:cs="Arial"/>
                <w:i/>
                <w:sz w:val="20"/>
                <w:szCs w:val="20"/>
              </w:rPr>
            </w:rPrChange>
          </w:rPr>
          <w:delText>the conceptual</w:delText>
        </w:r>
        <w:r w:rsidRPr="008610A8" w:rsidDel="00F4027A">
          <w:rPr>
            <w:rFonts w:cstheme="minorHAnsi"/>
            <w:iCs/>
            <w:sz w:val="20"/>
            <w:szCs w:val="20"/>
            <w:rPrChange w:id="1037" w:author="Rick Waldron" w:date="2022-07-27T16:26:00Z">
              <w:rPr>
                <w:rFonts w:ascii="Arial" w:hAnsi="Arial" w:cs="Arial"/>
                <w:i/>
                <w:sz w:val="20"/>
                <w:szCs w:val="20"/>
              </w:rPr>
            </w:rPrChange>
          </w:rPr>
          <w:delText xml:space="preserve"> data model.</w:delText>
        </w:r>
      </w:del>
    </w:p>
    <w:p w14:paraId="24F574DD" w14:textId="245C8C8B" w:rsidR="008E3CDB" w:rsidRPr="008610A8" w:rsidDel="006241BB" w:rsidRDefault="008E3CDB">
      <w:pPr>
        <w:ind w:left="720"/>
        <w:rPr>
          <w:del w:id="1038" w:author="Rick Waldron" w:date="2022-07-28T12:45:00Z"/>
          <w:rFonts w:eastAsiaTheme="minorEastAsia" w:cstheme="minorHAnsi"/>
          <w:b/>
          <w:iCs/>
          <w:rPrChange w:id="1039" w:author="Rick Waldron" w:date="2022-07-27T16:26:00Z">
            <w:rPr>
              <w:del w:id="1040" w:author="Rick Waldron" w:date="2022-07-28T12:45:00Z"/>
              <w:rFonts w:ascii="Arial" w:eastAsiaTheme="minorEastAsia" w:hAnsi="Arial" w:cs="Arial"/>
              <w:b/>
            </w:rPr>
          </w:rPrChange>
        </w:rPr>
        <w:pPrChange w:id="1041" w:author="Rick Waldron" w:date="2022-07-28T12:23:00Z">
          <w:pPr/>
        </w:pPrChange>
      </w:pPr>
      <w:del w:id="1042" w:author="Rick Waldron" w:date="2022-07-28T12:23:00Z">
        <w:r w:rsidRPr="008610A8" w:rsidDel="00F4027A">
          <w:rPr>
            <w:rFonts w:cstheme="minorHAnsi"/>
            <w:iCs/>
            <w:sz w:val="20"/>
            <w:szCs w:val="20"/>
            <w:rPrChange w:id="1043" w:author="Rick Waldron" w:date="2022-07-27T16:26:00Z">
              <w:rPr>
                <w:rFonts w:ascii="Arial" w:hAnsi="Arial" w:cs="Arial"/>
                <w:sz w:val="20"/>
                <w:szCs w:val="20"/>
              </w:rPr>
            </w:rPrChange>
          </w:rPr>
          <w:delText xml:space="preserve"> </w:delText>
        </w:r>
        <w:r w:rsidRPr="008610A8" w:rsidDel="00F4027A">
          <w:rPr>
            <w:rFonts w:eastAsiaTheme="minorEastAsia" w:cstheme="minorHAnsi"/>
            <w:b/>
            <w:iCs/>
            <w:rPrChange w:id="1044" w:author="Rick Waldron" w:date="2022-07-27T16:26:00Z">
              <w:rPr>
                <w:rFonts w:ascii="Arial" w:eastAsiaTheme="minorEastAsia" w:hAnsi="Arial" w:cs="Arial"/>
                <w:b/>
              </w:rPr>
            </w:rPrChange>
          </w:rPr>
          <w:tab/>
        </w:r>
      </w:del>
      <m:oMath>
        <m:r>
          <w:del w:id="1045" w:author="Rick Waldron" w:date="2022-07-28T12:23:00Z">
            <m:rPr>
              <m:sty m:val="b"/>
            </m:rPr>
            <w:rPr>
              <w:rFonts w:ascii="Cambria Math" w:hAnsi="Cambria Math" w:cstheme="minorHAnsi"/>
            </w:rPr>
            <m:t>⇒</m:t>
          </w:del>
        </m:r>
      </m:oMath>
      <w:ins w:id="1046" w:author="Rick Waldron" w:date="2022-07-28T12:23:00Z">
        <w:r w:rsidR="00F4027A" w:rsidRPr="008610A8">
          <w:rPr>
            <w:rFonts w:cstheme="minorHAnsi"/>
            <w:iCs/>
            <w:sz w:val="20"/>
            <w:szCs w:val="20"/>
          </w:rPr>
          <w:t>One of the major integrity constraints will be ensuring that students in classes are member of the year level and school. There will also be constraints on the type of data that can</w:t>
        </w:r>
      </w:ins>
      <w:ins w:id="1047" w:author="Rick Waldron" w:date="2022-07-28T12:24:00Z">
        <w:r w:rsidR="00F4027A" w:rsidRPr="008610A8">
          <w:rPr>
            <w:rFonts w:cstheme="minorHAnsi"/>
            <w:iCs/>
            <w:sz w:val="20"/>
            <w:szCs w:val="20"/>
          </w:rPr>
          <w:t xml:space="preserve"> be entered</w:t>
        </w:r>
      </w:ins>
      <w:ins w:id="1048" w:author="Rick Waldron" w:date="2022-07-28T12:25:00Z">
        <w:r w:rsidR="00F4027A" w:rsidRPr="008610A8">
          <w:rPr>
            <w:rFonts w:cstheme="minorHAnsi"/>
            <w:iCs/>
            <w:sz w:val="20"/>
            <w:szCs w:val="20"/>
          </w:rPr>
          <w:t xml:space="preserve"> in most fields</w:t>
        </w:r>
      </w:ins>
      <w:ins w:id="1049" w:author="Rick Waldron" w:date="2022-07-28T12:24:00Z">
        <w:r w:rsidR="00F4027A" w:rsidRPr="008610A8">
          <w:rPr>
            <w:rFonts w:cstheme="minorHAnsi"/>
            <w:iCs/>
            <w:sz w:val="20"/>
            <w:szCs w:val="20"/>
          </w:rPr>
          <w:t>. For example, mark data will need to be integers (or half-marks if schools require)</w:t>
        </w:r>
      </w:ins>
      <w:ins w:id="1050" w:author="Rick Waldron" w:date="2022-07-28T12:25:00Z">
        <w:r w:rsidR="00F4027A" w:rsidRPr="008610A8">
          <w:rPr>
            <w:rFonts w:cstheme="minorHAnsi"/>
            <w:iCs/>
            <w:sz w:val="20"/>
            <w:szCs w:val="20"/>
          </w:rPr>
          <w:t xml:space="preserve"> and emails will need to be validated as a correct school email address.</w:t>
        </w:r>
      </w:ins>
    </w:p>
    <w:p w14:paraId="77911048" w14:textId="6D701764" w:rsidR="00F05ABF" w:rsidRPr="005255C8" w:rsidRDefault="00F05ABF">
      <w:pPr>
        <w:ind w:left="720"/>
        <w:rPr>
          <w:rFonts w:eastAsiaTheme="majorEastAsia" w:cstheme="minorHAnsi"/>
          <w:b/>
          <w:bCs/>
          <w:sz w:val="28"/>
          <w:szCs w:val="28"/>
          <w:rPrChange w:id="1051" w:author="Rick Waldron" w:date="2022-07-27T16:26:00Z">
            <w:rPr>
              <w:rFonts w:asciiTheme="majorHAnsi" w:eastAsiaTheme="majorEastAsia" w:hAnsiTheme="majorHAnsi" w:cstheme="majorBidi"/>
              <w:b/>
              <w:bCs/>
              <w:sz w:val="28"/>
              <w:szCs w:val="28"/>
            </w:rPr>
          </w:rPrChange>
        </w:rPr>
        <w:pPrChange w:id="1052" w:author="Rick Waldron" w:date="2022-07-28T12:45:00Z">
          <w:pPr/>
        </w:pPrChange>
      </w:pPr>
      <w:del w:id="1053" w:author="Rick Waldron" w:date="2022-07-28T12:45:00Z">
        <w:r w:rsidRPr="005255C8" w:rsidDel="006241BB">
          <w:rPr>
            <w:rFonts w:cstheme="minorHAnsi"/>
          </w:rPr>
          <w:br w:type="page"/>
        </w:r>
      </w:del>
    </w:p>
    <w:p w14:paraId="132A9DBC" w14:textId="4F16D9C8" w:rsidR="002105DE" w:rsidRPr="009427EA" w:rsidDel="00C22E70" w:rsidRDefault="00F05ABF" w:rsidP="009427EA">
      <w:pPr>
        <w:pStyle w:val="Heading1"/>
        <w:spacing w:after="240"/>
        <w:rPr>
          <w:del w:id="1054" w:author="Rick Waldron" w:date="2022-07-28T12:36:00Z"/>
          <w:rFonts w:asciiTheme="minorHAnsi" w:hAnsiTheme="minorHAnsi" w:cstheme="minorHAnsi"/>
          <w:rPrChange w:id="1055" w:author="Rick Waldron" w:date="2022-07-27T16:26:00Z">
            <w:rPr>
              <w:del w:id="1056" w:author="Rick Waldron" w:date="2022-07-28T12:36:00Z"/>
            </w:rPr>
          </w:rPrChange>
        </w:rPr>
      </w:pPr>
      <w:bookmarkStart w:id="1057" w:name="_Toc111635688"/>
      <w:r w:rsidRPr="009427EA">
        <w:rPr>
          <w:rFonts w:asciiTheme="minorHAnsi" w:hAnsiTheme="minorHAnsi" w:cstheme="minorHAnsi"/>
          <w:rPrChange w:id="1058" w:author="Rick Waldron" w:date="2022-07-27T16:26:00Z">
            <w:rPr>
              <w:b w:val="0"/>
              <w:bCs w:val="0"/>
            </w:rPr>
          </w:rPrChange>
        </w:rPr>
        <w:lastRenderedPageBreak/>
        <w:t>Section 5</w:t>
      </w:r>
      <w:r w:rsidR="002105DE" w:rsidRPr="009427EA">
        <w:rPr>
          <w:rFonts w:asciiTheme="minorHAnsi" w:hAnsiTheme="minorHAnsi" w:cstheme="minorHAnsi"/>
          <w:rPrChange w:id="1059" w:author="Rick Waldron" w:date="2022-07-27T16:26:00Z">
            <w:rPr>
              <w:b w:val="0"/>
              <w:bCs w:val="0"/>
            </w:rPr>
          </w:rPrChange>
        </w:rPr>
        <w:t xml:space="preserve"> </w:t>
      </w:r>
      <w:r w:rsidR="00135233" w:rsidRPr="009427EA">
        <w:rPr>
          <w:rFonts w:asciiTheme="minorHAnsi" w:hAnsiTheme="minorHAnsi" w:cstheme="minorHAnsi"/>
          <w:rPrChange w:id="1060" w:author="Rick Waldron" w:date="2022-07-27T16:26:00Z">
            <w:rPr>
              <w:b w:val="0"/>
              <w:bCs w:val="0"/>
            </w:rPr>
          </w:rPrChange>
        </w:rPr>
        <w:t>Reporting Requirements</w:t>
      </w:r>
      <w:bookmarkEnd w:id="1057"/>
    </w:p>
    <w:p w14:paraId="64F1E746" w14:textId="1BD83E31" w:rsidR="00135233" w:rsidDel="00C22E70" w:rsidRDefault="00135233">
      <w:pPr>
        <w:rPr>
          <w:del w:id="1061" w:author="Rick Waldron" w:date="2022-07-28T12:33:00Z"/>
          <w:rFonts w:eastAsiaTheme="majorEastAsia" w:cstheme="minorHAnsi"/>
          <w:b/>
          <w:bCs/>
          <w:sz w:val="28"/>
          <w:szCs w:val="28"/>
        </w:rPr>
      </w:pPr>
      <w:del w:id="1062" w:author="Rick Waldron" w:date="2022-07-28T12:36:00Z">
        <w:r w:rsidRPr="005255C8" w:rsidDel="00C22E70">
          <w:rPr>
            <w:rFonts w:cstheme="minorHAnsi"/>
          </w:rPr>
          <w:delText xml:space="preserve"> </w:delText>
        </w:r>
        <w:r w:rsidR="002105DE" w:rsidRPr="00C22E70" w:rsidDel="00C22E70">
          <w:rPr>
            <w:rFonts w:cstheme="minorHAnsi"/>
            <w:i/>
            <w:iCs/>
            <w:rPrChange w:id="1063" w:author="Rick Waldron" w:date="2022-07-28T12:33:00Z">
              <w:rPr>
                <w:rFonts w:cstheme="minorHAnsi"/>
              </w:rPr>
            </w:rPrChange>
          </w:rPr>
          <w:delText>Describe the reporting requirements needed by the application. For each report identified, s</w:delText>
        </w:r>
        <w:r w:rsidRPr="00C22E70" w:rsidDel="00C22E70">
          <w:rPr>
            <w:rFonts w:cstheme="minorHAnsi"/>
            <w:i/>
            <w:iCs/>
            <w:rPrChange w:id="1064" w:author="Rick Waldron" w:date="2022-07-28T12:33:00Z">
              <w:rPr>
                <w:rFonts w:cstheme="minorHAnsi"/>
              </w:rPr>
            </w:rPrChange>
          </w:rPr>
          <w:delText xml:space="preserve">pecify </w:delText>
        </w:r>
        <w:r w:rsidR="002105DE" w:rsidRPr="00C22E70" w:rsidDel="00C22E70">
          <w:rPr>
            <w:rFonts w:cstheme="minorHAnsi"/>
            <w:i/>
            <w:iCs/>
            <w:rPrChange w:id="1065" w:author="Rick Waldron" w:date="2022-07-28T12:33:00Z">
              <w:rPr>
                <w:rFonts w:cstheme="minorHAnsi"/>
              </w:rPr>
            </w:rPrChange>
          </w:rPr>
          <w:delText>the purpose of the report, frequency, who should receive the report, sorting requirements and/or notifications to be sent. Include end-user reporting needs in this section.</w:delText>
        </w:r>
      </w:del>
    </w:p>
    <w:p w14:paraId="2BDC6C66" w14:textId="77777777" w:rsidR="00C22E70" w:rsidRPr="00C22E70" w:rsidRDefault="00C22E70">
      <w:pPr>
        <w:pStyle w:val="Heading1"/>
        <w:rPr>
          <w:ins w:id="1066" w:author="Rick Waldron" w:date="2022-07-28T12:33:00Z"/>
        </w:rPr>
        <w:pPrChange w:id="1067" w:author="Rick Waldron" w:date="2022-07-28T12:36:00Z">
          <w:pPr/>
        </w:pPrChange>
      </w:pPr>
    </w:p>
    <w:p w14:paraId="2F424830" w14:textId="081FD142" w:rsidR="002105DE" w:rsidRPr="00C22E70" w:rsidRDefault="00C22E70" w:rsidP="009427EA">
      <w:pPr>
        <w:spacing w:before="240"/>
        <w:rPr>
          <w:rFonts w:eastAsiaTheme="majorEastAsia" w:cstheme="minorHAnsi"/>
          <w:rPrChange w:id="1068" w:author="Rick Waldron" w:date="2022-07-28T12:33:00Z">
            <w:rPr>
              <w:rFonts w:asciiTheme="majorHAnsi" w:eastAsiaTheme="majorEastAsia" w:hAnsiTheme="majorHAnsi" w:cstheme="majorBidi"/>
              <w:b/>
              <w:bCs/>
              <w:sz w:val="28"/>
              <w:szCs w:val="28"/>
            </w:rPr>
          </w:rPrChange>
        </w:rPr>
      </w:pPr>
      <w:ins w:id="1069" w:author="Rick Waldron" w:date="2022-07-28T12:34:00Z">
        <w:r>
          <w:rPr>
            <w:rFonts w:eastAsiaTheme="majorEastAsia" w:cstheme="minorHAnsi"/>
          </w:rPr>
          <w:t>Monthly reports are required for this application. The purpose of these reports is mainly to fix bugs and respond to client feedback. All members of the software team will</w:t>
        </w:r>
      </w:ins>
      <w:ins w:id="1070" w:author="Rick Waldron" w:date="2022-07-28T12:35:00Z">
        <w:r>
          <w:rPr>
            <w:rFonts w:eastAsiaTheme="majorEastAsia" w:cstheme="minorHAnsi"/>
          </w:rPr>
          <w:t xml:space="preserve"> work on this report, and it will be </w:t>
        </w:r>
        <w:proofErr w:type="spellStart"/>
        <w:r>
          <w:rPr>
            <w:rFonts w:eastAsiaTheme="majorEastAsia" w:cstheme="minorHAnsi"/>
          </w:rPr>
          <w:t>finalised</w:t>
        </w:r>
        <w:proofErr w:type="spellEnd"/>
        <w:r>
          <w:rPr>
            <w:rFonts w:eastAsiaTheme="majorEastAsia" w:cstheme="minorHAnsi"/>
          </w:rPr>
          <w:t xml:space="preserve"> by the project coordinator. Annually there will be a data audit performed by the data team at the software company. The reports will be shared through email.</w:t>
        </w:r>
      </w:ins>
    </w:p>
    <w:p w14:paraId="1CD83886" w14:textId="77777777" w:rsidR="00A90FAC" w:rsidRPr="005255C8" w:rsidRDefault="00F05ABF" w:rsidP="007053A9">
      <w:pPr>
        <w:pStyle w:val="Heading1"/>
        <w:spacing w:before="0"/>
        <w:rPr>
          <w:rFonts w:asciiTheme="minorHAnsi" w:hAnsiTheme="minorHAnsi" w:cstheme="minorHAnsi"/>
          <w:rPrChange w:id="1071" w:author="Rick Waldron" w:date="2022-07-27T16:26:00Z">
            <w:rPr/>
          </w:rPrChange>
        </w:rPr>
      </w:pPr>
      <w:bookmarkStart w:id="1072" w:name="_Toc111635689"/>
      <w:r w:rsidRPr="005255C8">
        <w:rPr>
          <w:rFonts w:asciiTheme="minorHAnsi" w:hAnsiTheme="minorHAnsi" w:cstheme="minorHAnsi"/>
          <w:rPrChange w:id="1073" w:author="Rick Waldron" w:date="2022-07-27T16:26:00Z">
            <w:rPr/>
          </w:rPrChange>
        </w:rPr>
        <w:t>Section 6</w:t>
      </w:r>
      <w:r w:rsidR="007053A9" w:rsidRPr="005255C8">
        <w:rPr>
          <w:rFonts w:asciiTheme="minorHAnsi" w:hAnsiTheme="minorHAnsi" w:cstheme="minorHAnsi"/>
          <w:rPrChange w:id="1074" w:author="Rick Waldron" w:date="2022-07-27T16:26:00Z">
            <w:rPr/>
          </w:rPrChange>
        </w:rPr>
        <w:t xml:space="preserve"> References</w:t>
      </w:r>
      <w:bookmarkEnd w:id="1072"/>
    </w:p>
    <w:p w14:paraId="2DFD336A" w14:textId="77777777" w:rsidR="00A90FAC" w:rsidRPr="005255C8" w:rsidDel="006714D9" w:rsidRDefault="00A90FAC" w:rsidP="00A90FAC">
      <w:pPr>
        <w:pStyle w:val="ListParagraph"/>
        <w:ind w:left="0"/>
        <w:rPr>
          <w:del w:id="1075" w:author="Rick Waldron" w:date="2022-07-28T12:39:00Z"/>
          <w:rFonts w:cstheme="minorHAnsi"/>
          <w:b/>
          <w:rPrChange w:id="1076" w:author="Rick Waldron" w:date="2022-07-27T16:26:00Z">
            <w:rPr>
              <w:del w:id="1077" w:author="Rick Waldron" w:date="2022-07-28T12:39:00Z"/>
              <w:rFonts w:ascii="Arial" w:hAnsi="Arial" w:cs="Arial"/>
              <w:b/>
            </w:rPr>
          </w:rPrChange>
        </w:rPr>
      </w:pPr>
    </w:p>
    <w:p w14:paraId="65AA2EF7" w14:textId="30A7D10E" w:rsidR="00A90FAC" w:rsidRPr="006714D9" w:rsidRDefault="00A90FAC">
      <w:pPr>
        <w:rPr>
          <w:rFonts w:cstheme="minorHAnsi"/>
          <w:sz w:val="20"/>
          <w:szCs w:val="20"/>
          <w:rPrChange w:id="1078" w:author="Rick Waldron" w:date="2022-07-28T12:39:00Z">
            <w:rPr>
              <w:rFonts w:ascii="Arial" w:hAnsi="Arial" w:cs="Arial"/>
              <w:sz w:val="20"/>
              <w:szCs w:val="20"/>
            </w:rPr>
          </w:rPrChange>
        </w:rPr>
        <w:pPrChange w:id="1079" w:author="Rick Waldron" w:date="2022-07-28T12:39:00Z">
          <w:pPr>
            <w:pStyle w:val="ListParagraph"/>
          </w:pPr>
        </w:pPrChange>
      </w:pPr>
      <w:del w:id="1080" w:author="Rick Waldron" w:date="2022-07-28T12:39:00Z">
        <w:r w:rsidRPr="006714D9" w:rsidDel="006714D9">
          <w:rPr>
            <w:rFonts w:cstheme="minorHAnsi"/>
            <w:i/>
            <w:sz w:val="20"/>
            <w:szCs w:val="20"/>
            <w:rPrChange w:id="1081" w:author="Rick Waldron" w:date="2022-07-28T12:39:00Z">
              <w:rPr>
                <w:rFonts w:ascii="Arial" w:hAnsi="Arial" w:cs="Arial"/>
                <w:i/>
                <w:sz w:val="20"/>
                <w:szCs w:val="20"/>
              </w:rPr>
            </w:rPrChange>
          </w:rPr>
          <w:delText>Provide a list of all documents and other sources of information referenced in this document and utilized in its development. Include for each the document number, title, date, and responsible office/author.</w:delText>
        </w:r>
      </w:del>
    </w:p>
    <w:tbl>
      <w:tblPr>
        <w:tblStyle w:val="TableGrid"/>
        <w:tblW w:w="9332" w:type="dxa"/>
        <w:tblInd w:w="720" w:type="dxa"/>
        <w:tblLook w:val="04A0" w:firstRow="1" w:lastRow="0" w:firstColumn="1" w:lastColumn="0" w:noHBand="0" w:noVBand="1"/>
      </w:tblPr>
      <w:tblGrid>
        <w:gridCol w:w="2333"/>
        <w:gridCol w:w="2333"/>
        <w:gridCol w:w="2333"/>
        <w:gridCol w:w="2333"/>
      </w:tblGrid>
      <w:tr w:rsidR="00A90FAC" w:rsidRPr="005255C8" w14:paraId="784893D8" w14:textId="77777777" w:rsidTr="00123551">
        <w:trPr>
          <w:trHeight w:val="347"/>
        </w:trPr>
        <w:tc>
          <w:tcPr>
            <w:tcW w:w="2333" w:type="dxa"/>
            <w:shd w:val="clear" w:color="auto" w:fill="D9D9D9" w:themeFill="background1" w:themeFillShade="D9"/>
            <w:vAlign w:val="center"/>
          </w:tcPr>
          <w:p w14:paraId="4CD8A22E" w14:textId="77777777" w:rsidR="00A90FAC" w:rsidRPr="005255C8" w:rsidRDefault="00A90FAC" w:rsidP="00123551">
            <w:pPr>
              <w:jc w:val="center"/>
              <w:rPr>
                <w:rFonts w:cstheme="minorHAnsi"/>
                <w:b/>
                <w:sz w:val="20"/>
                <w:szCs w:val="20"/>
                <w:rPrChange w:id="1082" w:author="Rick Waldron" w:date="2022-07-27T16:26:00Z">
                  <w:rPr>
                    <w:rFonts w:ascii="Arial" w:hAnsi="Arial" w:cs="Arial"/>
                    <w:b/>
                    <w:sz w:val="20"/>
                    <w:szCs w:val="20"/>
                  </w:rPr>
                </w:rPrChange>
              </w:rPr>
            </w:pPr>
            <w:r w:rsidRPr="005255C8">
              <w:rPr>
                <w:rFonts w:cstheme="minorHAnsi"/>
                <w:b/>
                <w:sz w:val="20"/>
                <w:szCs w:val="20"/>
                <w:rPrChange w:id="1083" w:author="Rick Waldron" w:date="2022-07-27T16:26:00Z">
                  <w:rPr>
                    <w:rFonts w:ascii="Arial" w:hAnsi="Arial" w:cs="Arial"/>
                    <w:b/>
                    <w:sz w:val="20"/>
                    <w:szCs w:val="20"/>
                  </w:rPr>
                </w:rPrChange>
              </w:rPr>
              <w:t>Document No.</w:t>
            </w:r>
          </w:p>
        </w:tc>
        <w:tc>
          <w:tcPr>
            <w:tcW w:w="2333" w:type="dxa"/>
            <w:shd w:val="clear" w:color="auto" w:fill="D9D9D9" w:themeFill="background1" w:themeFillShade="D9"/>
            <w:vAlign w:val="center"/>
          </w:tcPr>
          <w:p w14:paraId="2DD2A07E" w14:textId="77777777" w:rsidR="00A90FAC" w:rsidRPr="005255C8" w:rsidRDefault="00A90FAC" w:rsidP="00123551">
            <w:pPr>
              <w:jc w:val="center"/>
              <w:rPr>
                <w:rFonts w:cstheme="minorHAnsi"/>
                <w:b/>
                <w:sz w:val="20"/>
                <w:szCs w:val="20"/>
                <w:rPrChange w:id="1084" w:author="Rick Waldron" w:date="2022-07-27T16:26:00Z">
                  <w:rPr>
                    <w:rFonts w:ascii="Arial" w:hAnsi="Arial" w:cs="Arial"/>
                    <w:b/>
                    <w:sz w:val="20"/>
                    <w:szCs w:val="20"/>
                  </w:rPr>
                </w:rPrChange>
              </w:rPr>
            </w:pPr>
            <w:r w:rsidRPr="005255C8">
              <w:rPr>
                <w:rFonts w:cstheme="minorHAnsi"/>
                <w:b/>
                <w:sz w:val="20"/>
                <w:szCs w:val="20"/>
                <w:rPrChange w:id="1085" w:author="Rick Waldron" w:date="2022-07-27T16:26:00Z">
                  <w:rPr>
                    <w:rFonts w:ascii="Arial" w:hAnsi="Arial" w:cs="Arial"/>
                    <w:b/>
                    <w:sz w:val="20"/>
                    <w:szCs w:val="20"/>
                  </w:rPr>
                </w:rPrChange>
              </w:rPr>
              <w:t>Document Title</w:t>
            </w:r>
          </w:p>
        </w:tc>
        <w:tc>
          <w:tcPr>
            <w:tcW w:w="2333" w:type="dxa"/>
            <w:shd w:val="clear" w:color="auto" w:fill="D9D9D9" w:themeFill="background1" w:themeFillShade="D9"/>
            <w:vAlign w:val="center"/>
          </w:tcPr>
          <w:p w14:paraId="0463DD31" w14:textId="77777777" w:rsidR="00A90FAC" w:rsidRPr="005255C8" w:rsidRDefault="00A90FAC" w:rsidP="00123551">
            <w:pPr>
              <w:jc w:val="center"/>
              <w:rPr>
                <w:rFonts w:cstheme="minorHAnsi"/>
                <w:b/>
                <w:color w:val="000000" w:themeColor="text1"/>
                <w:sz w:val="20"/>
                <w:szCs w:val="20"/>
                <w:rPrChange w:id="1086" w:author="Rick Waldron" w:date="2022-07-27T16:26:00Z">
                  <w:rPr>
                    <w:rFonts w:ascii="Arial" w:hAnsi="Arial" w:cs="Arial"/>
                    <w:b/>
                    <w:color w:val="000000" w:themeColor="text1"/>
                    <w:sz w:val="20"/>
                    <w:szCs w:val="20"/>
                  </w:rPr>
                </w:rPrChange>
              </w:rPr>
            </w:pPr>
            <w:r w:rsidRPr="005255C8">
              <w:rPr>
                <w:rFonts w:cstheme="minorHAnsi"/>
                <w:b/>
                <w:color w:val="000000" w:themeColor="text1"/>
                <w:sz w:val="20"/>
                <w:szCs w:val="20"/>
                <w:rPrChange w:id="1087" w:author="Rick Waldron" w:date="2022-07-27T16:26:00Z">
                  <w:rPr>
                    <w:rFonts w:ascii="Arial" w:hAnsi="Arial" w:cs="Arial"/>
                    <w:b/>
                    <w:color w:val="000000" w:themeColor="text1"/>
                    <w:sz w:val="20"/>
                    <w:szCs w:val="20"/>
                  </w:rPr>
                </w:rPrChange>
              </w:rPr>
              <w:t>Date</w:t>
            </w:r>
          </w:p>
        </w:tc>
        <w:tc>
          <w:tcPr>
            <w:tcW w:w="2333" w:type="dxa"/>
            <w:shd w:val="clear" w:color="auto" w:fill="D9D9D9" w:themeFill="background1" w:themeFillShade="D9"/>
            <w:vAlign w:val="center"/>
          </w:tcPr>
          <w:p w14:paraId="062944FF" w14:textId="77777777" w:rsidR="00A90FAC" w:rsidRPr="005255C8" w:rsidRDefault="00A90FAC" w:rsidP="00123551">
            <w:pPr>
              <w:jc w:val="center"/>
              <w:rPr>
                <w:rFonts w:cstheme="minorHAnsi"/>
                <w:b/>
                <w:color w:val="000000" w:themeColor="text1"/>
                <w:sz w:val="20"/>
                <w:szCs w:val="20"/>
                <w:rPrChange w:id="1088" w:author="Rick Waldron" w:date="2022-07-27T16:26:00Z">
                  <w:rPr>
                    <w:rFonts w:ascii="Arial" w:hAnsi="Arial" w:cs="Arial"/>
                    <w:b/>
                    <w:color w:val="000000" w:themeColor="text1"/>
                    <w:sz w:val="20"/>
                    <w:szCs w:val="20"/>
                  </w:rPr>
                </w:rPrChange>
              </w:rPr>
            </w:pPr>
            <w:r w:rsidRPr="005255C8">
              <w:rPr>
                <w:rFonts w:cstheme="minorHAnsi"/>
                <w:b/>
                <w:color w:val="000000" w:themeColor="text1"/>
                <w:sz w:val="20"/>
                <w:szCs w:val="20"/>
                <w:rPrChange w:id="1089" w:author="Rick Waldron" w:date="2022-07-27T16:26:00Z">
                  <w:rPr>
                    <w:rFonts w:ascii="Arial" w:hAnsi="Arial" w:cs="Arial"/>
                    <w:b/>
                    <w:color w:val="000000" w:themeColor="text1"/>
                    <w:sz w:val="20"/>
                    <w:szCs w:val="20"/>
                  </w:rPr>
                </w:rPrChange>
              </w:rPr>
              <w:t>Author</w:t>
            </w:r>
          </w:p>
        </w:tc>
      </w:tr>
      <w:tr w:rsidR="00A90FAC" w:rsidRPr="005255C8" w14:paraId="67E07E4B" w14:textId="77777777" w:rsidTr="00123551">
        <w:trPr>
          <w:trHeight w:val="347"/>
        </w:trPr>
        <w:tc>
          <w:tcPr>
            <w:tcW w:w="2333" w:type="dxa"/>
          </w:tcPr>
          <w:p w14:paraId="54F90B6F" w14:textId="77777777" w:rsidR="00A90FAC" w:rsidRPr="005255C8" w:rsidRDefault="00A90FAC" w:rsidP="002979EB">
            <w:pPr>
              <w:rPr>
                <w:rFonts w:cstheme="minorHAnsi"/>
                <w:sz w:val="20"/>
                <w:szCs w:val="20"/>
                <w:rPrChange w:id="1090" w:author="Rick Waldron" w:date="2022-07-27T16:26:00Z">
                  <w:rPr>
                    <w:rFonts w:ascii="Arial" w:hAnsi="Arial" w:cs="Arial"/>
                    <w:sz w:val="20"/>
                    <w:szCs w:val="20"/>
                  </w:rPr>
                </w:rPrChange>
              </w:rPr>
            </w:pPr>
          </w:p>
        </w:tc>
        <w:tc>
          <w:tcPr>
            <w:tcW w:w="2333" w:type="dxa"/>
          </w:tcPr>
          <w:p w14:paraId="713890F7" w14:textId="77777777" w:rsidR="00A90FAC" w:rsidRPr="005255C8" w:rsidRDefault="00A90FAC" w:rsidP="002979EB">
            <w:pPr>
              <w:rPr>
                <w:rFonts w:cstheme="minorHAnsi"/>
                <w:sz w:val="20"/>
                <w:szCs w:val="20"/>
                <w:rPrChange w:id="1091" w:author="Rick Waldron" w:date="2022-07-27T16:26:00Z">
                  <w:rPr>
                    <w:rFonts w:ascii="Arial" w:hAnsi="Arial" w:cs="Arial"/>
                    <w:sz w:val="20"/>
                    <w:szCs w:val="20"/>
                  </w:rPr>
                </w:rPrChange>
              </w:rPr>
            </w:pPr>
          </w:p>
        </w:tc>
        <w:tc>
          <w:tcPr>
            <w:tcW w:w="2333" w:type="dxa"/>
          </w:tcPr>
          <w:p w14:paraId="221E464C" w14:textId="77777777" w:rsidR="00A90FAC" w:rsidRPr="005255C8" w:rsidRDefault="00A90FAC" w:rsidP="002979EB">
            <w:pPr>
              <w:rPr>
                <w:rFonts w:cstheme="minorHAnsi"/>
                <w:sz w:val="20"/>
                <w:szCs w:val="20"/>
                <w:rPrChange w:id="1092" w:author="Rick Waldron" w:date="2022-07-27T16:26:00Z">
                  <w:rPr>
                    <w:rFonts w:ascii="Arial" w:hAnsi="Arial" w:cs="Arial"/>
                    <w:sz w:val="20"/>
                    <w:szCs w:val="20"/>
                  </w:rPr>
                </w:rPrChange>
              </w:rPr>
            </w:pPr>
          </w:p>
        </w:tc>
        <w:tc>
          <w:tcPr>
            <w:tcW w:w="2333" w:type="dxa"/>
          </w:tcPr>
          <w:p w14:paraId="7E7BA11B" w14:textId="77777777" w:rsidR="00A90FAC" w:rsidRPr="005255C8" w:rsidRDefault="00A90FAC" w:rsidP="002979EB">
            <w:pPr>
              <w:rPr>
                <w:rFonts w:cstheme="minorHAnsi"/>
                <w:sz w:val="20"/>
                <w:szCs w:val="20"/>
                <w:rPrChange w:id="1093" w:author="Rick Waldron" w:date="2022-07-27T16:26:00Z">
                  <w:rPr>
                    <w:rFonts w:ascii="Arial" w:hAnsi="Arial" w:cs="Arial"/>
                    <w:sz w:val="20"/>
                    <w:szCs w:val="20"/>
                  </w:rPr>
                </w:rPrChange>
              </w:rPr>
            </w:pPr>
          </w:p>
        </w:tc>
      </w:tr>
    </w:tbl>
    <w:p w14:paraId="2A59FC42" w14:textId="77777777" w:rsidR="00A90FAC" w:rsidRPr="005255C8" w:rsidRDefault="00F05ABF" w:rsidP="008A2540">
      <w:pPr>
        <w:pStyle w:val="Heading1"/>
        <w:rPr>
          <w:rFonts w:asciiTheme="minorHAnsi" w:hAnsiTheme="minorHAnsi" w:cstheme="minorHAnsi"/>
          <w:rPrChange w:id="1094" w:author="Rick Waldron" w:date="2022-07-27T16:26:00Z">
            <w:rPr/>
          </w:rPrChange>
        </w:rPr>
      </w:pPr>
      <w:bookmarkStart w:id="1095" w:name="_Toc111635690"/>
      <w:r w:rsidRPr="005255C8">
        <w:rPr>
          <w:rFonts w:asciiTheme="minorHAnsi" w:hAnsiTheme="minorHAnsi" w:cstheme="minorHAnsi"/>
          <w:rPrChange w:id="1096" w:author="Rick Waldron" w:date="2022-07-27T16:26:00Z">
            <w:rPr/>
          </w:rPrChange>
        </w:rPr>
        <w:t>Section 7</w:t>
      </w:r>
      <w:r w:rsidR="00A90FAC" w:rsidRPr="005255C8">
        <w:rPr>
          <w:rFonts w:asciiTheme="minorHAnsi" w:hAnsiTheme="minorHAnsi" w:cstheme="minorHAnsi"/>
          <w:rPrChange w:id="1097" w:author="Rick Waldron" w:date="2022-07-27T16:26:00Z">
            <w:rPr/>
          </w:rPrChange>
        </w:rPr>
        <w:t xml:space="preserve">   Glossary</w:t>
      </w:r>
      <w:bookmarkEnd w:id="1095"/>
    </w:p>
    <w:p w14:paraId="592F30DD" w14:textId="77777777" w:rsidR="00A90FAC" w:rsidRPr="005255C8" w:rsidRDefault="00A90FAC" w:rsidP="00A90FAC">
      <w:pPr>
        <w:pStyle w:val="ListParagraph"/>
        <w:ind w:left="0"/>
        <w:rPr>
          <w:rFonts w:cstheme="minorHAnsi"/>
          <w:b/>
          <w:rPrChange w:id="1098" w:author="Rick Waldron" w:date="2022-07-27T16:26:00Z">
            <w:rPr>
              <w:rFonts w:ascii="Arial" w:hAnsi="Arial" w:cs="Arial"/>
              <w:b/>
            </w:rPr>
          </w:rPrChange>
        </w:rPr>
      </w:pPr>
    </w:p>
    <w:p w14:paraId="027273AB" w14:textId="0916A52C" w:rsidR="00A90FAC" w:rsidRPr="005255C8" w:rsidDel="00C22E70" w:rsidRDefault="0023190D">
      <w:pPr>
        <w:pStyle w:val="ListParagraph"/>
        <w:rPr>
          <w:del w:id="1099" w:author="Rick Waldron" w:date="2022-07-28T12:36:00Z"/>
          <w:rFonts w:cstheme="minorHAnsi"/>
          <w:i/>
          <w:sz w:val="20"/>
          <w:szCs w:val="20"/>
          <w:rPrChange w:id="1100" w:author="Rick Waldron" w:date="2022-07-27T16:26:00Z">
            <w:rPr>
              <w:del w:id="1101" w:author="Rick Waldron" w:date="2022-07-28T12:36:00Z"/>
              <w:rFonts w:ascii="Arial" w:hAnsi="Arial" w:cs="Arial"/>
              <w:i/>
              <w:sz w:val="20"/>
              <w:szCs w:val="20"/>
            </w:rPr>
          </w:rPrChange>
        </w:rPr>
      </w:pPr>
      <w:del w:id="1102" w:author="Rick Waldron" w:date="2022-07-28T12:36:00Z">
        <w:r w:rsidRPr="005255C8" w:rsidDel="00C22E70">
          <w:rPr>
            <w:rFonts w:cstheme="minorHAnsi"/>
            <w:i/>
            <w:sz w:val="20"/>
            <w:szCs w:val="20"/>
            <w:rPrChange w:id="1103" w:author="Rick Waldron" w:date="2022-07-27T16:26:00Z">
              <w:rPr>
                <w:rFonts w:ascii="Arial" w:hAnsi="Arial" w:cs="Arial"/>
                <w:i/>
                <w:sz w:val="20"/>
                <w:szCs w:val="20"/>
              </w:rPr>
            </w:rPrChange>
          </w:rPr>
          <w:delText xml:space="preserve">Define </w:delText>
        </w:r>
      </w:del>
      <w:ins w:id="1104" w:author="Rick Waldron" w:date="2022-07-28T12:36:00Z">
        <w:r w:rsidR="00C22E70">
          <w:rPr>
            <w:rFonts w:cstheme="minorHAnsi"/>
            <w:i/>
            <w:sz w:val="20"/>
            <w:szCs w:val="20"/>
          </w:rPr>
          <w:t>E</w:t>
        </w:r>
        <w:r w:rsidR="00C22E70" w:rsidRPr="00C22E70">
          <w:rPr>
            <w:rFonts w:cstheme="minorHAnsi"/>
            <w:i/>
            <w:sz w:val="20"/>
            <w:szCs w:val="20"/>
          </w:rPr>
          <w:t>ntity-relationship model</w:t>
        </w:r>
      </w:ins>
      <w:ins w:id="1105" w:author="Rick Waldron" w:date="2022-07-28T12:38:00Z">
        <w:r w:rsidR="00C22E70">
          <w:rPr>
            <w:rFonts w:cstheme="minorHAnsi"/>
            <w:i/>
            <w:sz w:val="20"/>
            <w:szCs w:val="20"/>
          </w:rPr>
          <w:t>: A way of representing the relationship between</w:t>
        </w:r>
        <w:r w:rsidR="006714D9">
          <w:rPr>
            <w:rFonts w:cstheme="minorHAnsi"/>
            <w:i/>
            <w:sz w:val="20"/>
            <w:szCs w:val="20"/>
          </w:rPr>
          <w:t xml:space="preserve"> “entities” such as objects or conc</w:t>
        </w:r>
      </w:ins>
      <w:ins w:id="1106" w:author="Rick Waldron" w:date="2022-07-28T12:39:00Z">
        <w:r w:rsidR="006714D9">
          <w:rPr>
            <w:rFonts w:cstheme="minorHAnsi"/>
            <w:i/>
            <w:sz w:val="20"/>
            <w:szCs w:val="20"/>
          </w:rPr>
          <w:t>epts. Entities can contain attributes, and the links between them can show the type of relationship e.g. one to many.</w:t>
        </w:r>
      </w:ins>
      <w:del w:id="1107" w:author="Rick Waldron" w:date="2022-07-28T12:36:00Z">
        <w:r w:rsidRPr="005255C8" w:rsidDel="00C22E70">
          <w:rPr>
            <w:rFonts w:cstheme="minorHAnsi"/>
            <w:i/>
            <w:sz w:val="20"/>
            <w:szCs w:val="20"/>
            <w:rPrChange w:id="1108" w:author="Rick Waldron" w:date="2022-07-27T16:26:00Z">
              <w:rPr>
                <w:rFonts w:ascii="Arial" w:hAnsi="Arial" w:cs="Arial"/>
                <w:i/>
                <w:sz w:val="20"/>
                <w:szCs w:val="20"/>
              </w:rPr>
            </w:rPrChange>
          </w:rPr>
          <w:delText>of all terms and acronyms required to properly interpret the requirements contained within this document.</w:delText>
        </w:r>
      </w:del>
    </w:p>
    <w:p w14:paraId="7BCC1161" w14:textId="6A84753F" w:rsidR="00A90FAC" w:rsidRPr="005255C8" w:rsidDel="00C22E70" w:rsidRDefault="00A90FAC">
      <w:pPr>
        <w:pStyle w:val="ListParagraph"/>
        <w:rPr>
          <w:del w:id="1109" w:author="Rick Waldron" w:date="2022-07-28T12:36:00Z"/>
          <w:rFonts w:cstheme="minorHAnsi"/>
          <w:i/>
          <w:sz w:val="20"/>
          <w:szCs w:val="20"/>
          <w:rPrChange w:id="1110" w:author="Rick Waldron" w:date="2022-07-27T16:26:00Z">
            <w:rPr>
              <w:del w:id="1111" w:author="Rick Waldron" w:date="2022-07-28T12:36:00Z"/>
              <w:rFonts w:ascii="Arial" w:hAnsi="Arial" w:cs="Arial"/>
              <w:i/>
              <w:sz w:val="20"/>
              <w:szCs w:val="20"/>
            </w:rPr>
          </w:rPrChange>
        </w:rPr>
      </w:pPr>
    </w:p>
    <w:p w14:paraId="5EC3A129" w14:textId="7692D4DD" w:rsidR="00A90FAC" w:rsidRPr="005255C8" w:rsidRDefault="00A90FAC" w:rsidP="00C22E70">
      <w:pPr>
        <w:pStyle w:val="ListParagraph"/>
        <w:rPr>
          <w:rFonts w:cstheme="minorHAnsi"/>
          <w:sz w:val="20"/>
          <w:szCs w:val="20"/>
          <w:rPrChange w:id="1112" w:author="Rick Waldron" w:date="2022-07-27T16:26:00Z">
            <w:rPr>
              <w:rFonts w:ascii="Arial" w:hAnsi="Arial" w:cs="Arial"/>
              <w:sz w:val="20"/>
              <w:szCs w:val="20"/>
            </w:rPr>
          </w:rPrChange>
        </w:rPr>
      </w:pPr>
      <m:oMathPara>
        <m:oMathParaPr>
          <m:jc m:val="left"/>
        </m:oMathParaPr>
        <m:oMath>
          <m:r>
            <w:del w:id="1113" w:author="Rick Waldron" w:date="2022-07-28T12:36:00Z">
              <w:rPr>
                <w:rFonts w:ascii="Cambria Math" w:hAnsi="Cambria Math" w:cstheme="minorHAnsi"/>
                <w:sz w:val="20"/>
                <w:szCs w:val="20"/>
              </w:rPr>
              <m:t>⇒</m:t>
            </w:del>
          </m:r>
        </m:oMath>
      </m:oMathPara>
    </w:p>
    <w:p w14:paraId="120A9A75" w14:textId="77777777" w:rsidR="00A90FAC" w:rsidRPr="005255C8" w:rsidRDefault="00F05ABF" w:rsidP="008A2540">
      <w:pPr>
        <w:pStyle w:val="Heading1"/>
        <w:rPr>
          <w:rFonts w:asciiTheme="minorHAnsi" w:hAnsiTheme="minorHAnsi" w:cstheme="minorHAnsi"/>
          <w:rPrChange w:id="1114" w:author="Rick Waldron" w:date="2022-07-27T16:26:00Z">
            <w:rPr/>
          </w:rPrChange>
        </w:rPr>
      </w:pPr>
      <w:bookmarkStart w:id="1115" w:name="_Toc111635691"/>
      <w:r w:rsidRPr="005255C8">
        <w:rPr>
          <w:rFonts w:asciiTheme="minorHAnsi" w:hAnsiTheme="minorHAnsi" w:cstheme="minorHAnsi"/>
          <w:rPrChange w:id="1116" w:author="Rick Waldron" w:date="2022-07-27T16:26:00Z">
            <w:rPr/>
          </w:rPrChange>
        </w:rPr>
        <w:t>Section 8</w:t>
      </w:r>
      <w:r w:rsidR="00A90FAC" w:rsidRPr="005255C8">
        <w:rPr>
          <w:rFonts w:asciiTheme="minorHAnsi" w:hAnsiTheme="minorHAnsi" w:cstheme="minorHAnsi"/>
          <w:rPrChange w:id="1117" w:author="Rick Waldron" w:date="2022-07-27T16:26:00Z">
            <w:rPr/>
          </w:rPrChange>
        </w:rPr>
        <w:t xml:space="preserve">   </w:t>
      </w:r>
      <w:r w:rsidR="000F0BE2" w:rsidRPr="005255C8">
        <w:rPr>
          <w:rFonts w:asciiTheme="minorHAnsi" w:hAnsiTheme="minorHAnsi" w:cstheme="minorHAnsi"/>
          <w:rPrChange w:id="1118" w:author="Rick Waldron" w:date="2022-07-27T16:26:00Z">
            <w:rPr/>
          </w:rPrChange>
        </w:rPr>
        <w:t xml:space="preserve">Document </w:t>
      </w:r>
      <w:r w:rsidR="00A90FAC" w:rsidRPr="005255C8">
        <w:rPr>
          <w:rFonts w:asciiTheme="minorHAnsi" w:hAnsiTheme="minorHAnsi" w:cstheme="minorHAnsi"/>
          <w:rPrChange w:id="1119" w:author="Rick Waldron" w:date="2022-07-27T16:26:00Z">
            <w:rPr/>
          </w:rPrChange>
        </w:rPr>
        <w:t>Revision History</w:t>
      </w:r>
      <w:bookmarkEnd w:id="1115"/>
    </w:p>
    <w:p w14:paraId="3BD437F2" w14:textId="77777777" w:rsidR="00A90FAC" w:rsidRPr="005255C8" w:rsidDel="006714D9" w:rsidRDefault="00A90FAC" w:rsidP="00A90FAC">
      <w:pPr>
        <w:pStyle w:val="ListParagraph"/>
        <w:ind w:left="0"/>
        <w:rPr>
          <w:del w:id="1120" w:author="Rick Waldron" w:date="2022-07-28T12:39:00Z"/>
          <w:rFonts w:cstheme="minorHAnsi"/>
          <w:b/>
          <w:rPrChange w:id="1121" w:author="Rick Waldron" w:date="2022-07-27T16:26:00Z">
            <w:rPr>
              <w:del w:id="1122" w:author="Rick Waldron" w:date="2022-07-28T12:39:00Z"/>
              <w:rFonts w:ascii="Arial" w:hAnsi="Arial" w:cs="Arial"/>
              <w:b/>
            </w:rPr>
          </w:rPrChange>
        </w:rPr>
      </w:pPr>
    </w:p>
    <w:p w14:paraId="577316A7" w14:textId="10C9E151" w:rsidR="00A90FAC" w:rsidRPr="006714D9" w:rsidDel="006714D9" w:rsidRDefault="00A90FAC">
      <w:pPr>
        <w:rPr>
          <w:del w:id="1123" w:author="Rick Waldron" w:date="2022-07-28T12:39:00Z"/>
          <w:rFonts w:cstheme="minorHAnsi"/>
          <w:i/>
          <w:sz w:val="20"/>
          <w:szCs w:val="20"/>
          <w:rPrChange w:id="1124" w:author="Rick Waldron" w:date="2022-07-28T12:39:00Z">
            <w:rPr>
              <w:del w:id="1125" w:author="Rick Waldron" w:date="2022-07-28T12:39:00Z"/>
              <w:rFonts w:ascii="Arial" w:hAnsi="Arial" w:cs="Arial"/>
              <w:i/>
              <w:sz w:val="20"/>
              <w:szCs w:val="20"/>
            </w:rPr>
          </w:rPrChange>
        </w:rPr>
        <w:pPrChange w:id="1126" w:author="Rick Waldron" w:date="2022-07-28T12:39:00Z">
          <w:pPr>
            <w:pStyle w:val="ListParagraph"/>
          </w:pPr>
        </w:pPrChange>
      </w:pPr>
      <w:del w:id="1127" w:author="Rick Waldron" w:date="2022-07-28T12:39:00Z">
        <w:r w:rsidRPr="006714D9" w:rsidDel="006714D9">
          <w:rPr>
            <w:rFonts w:cstheme="minorHAnsi"/>
            <w:i/>
            <w:sz w:val="20"/>
            <w:szCs w:val="20"/>
            <w:rPrChange w:id="1128" w:author="Rick Waldron" w:date="2022-07-28T12:39:00Z">
              <w:rPr>
                <w:rFonts w:ascii="Arial" w:hAnsi="Arial" w:cs="Arial"/>
                <w:i/>
                <w:sz w:val="20"/>
                <w:szCs w:val="20"/>
              </w:rPr>
            </w:rPrChange>
          </w:rPr>
          <w:delText xml:space="preserve">Identify </w:delText>
        </w:r>
        <w:r w:rsidR="000F0BE2" w:rsidRPr="006714D9" w:rsidDel="006714D9">
          <w:rPr>
            <w:rFonts w:cstheme="minorHAnsi"/>
            <w:i/>
            <w:sz w:val="20"/>
            <w:szCs w:val="20"/>
            <w:rPrChange w:id="1129" w:author="Rick Waldron" w:date="2022-07-28T12:39:00Z">
              <w:rPr>
                <w:rFonts w:ascii="Arial" w:hAnsi="Arial" w:cs="Arial"/>
                <w:i/>
                <w:sz w:val="20"/>
                <w:szCs w:val="20"/>
              </w:rPr>
            </w:rPrChange>
          </w:rPr>
          <w:delText xml:space="preserve">revisions to the document </w:delText>
        </w:r>
        <w:r w:rsidRPr="006714D9" w:rsidDel="006714D9">
          <w:rPr>
            <w:rFonts w:cstheme="minorHAnsi"/>
            <w:i/>
            <w:sz w:val="20"/>
            <w:szCs w:val="20"/>
            <w:rPrChange w:id="1130" w:author="Rick Waldron" w:date="2022-07-28T12:39:00Z">
              <w:rPr>
                <w:rFonts w:ascii="Arial" w:hAnsi="Arial" w:cs="Arial"/>
                <w:i/>
                <w:sz w:val="20"/>
                <w:szCs w:val="20"/>
              </w:rPr>
            </w:rPrChange>
          </w:rPr>
          <w:delText xml:space="preserve">starting with </w:delText>
        </w:r>
        <w:r w:rsidR="000F0BE2" w:rsidRPr="006714D9" w:rsidDel="006714D9">
          <w:rPr>
            <w:rFonts w:cstheme="minorHAnsi"/>
            <w:i/>
            <w:sz w:val="20"/>
            <w:szCs w:val="20"/>
            <w:rPrChange w:id="1131" w:author="Rick Waldron" w:date="2022-07-28T12:39:00Z">
              <w:rPr>
                <w:rFonts w:ascii="Arial" w:hAnsi="Arial" w:cs="Arial"/>
                <w:i/>
                <w:sz w:val="20"/>
                <w:szCs w:val="20"/>
              </w:rPr>
            </w:rPrChange>
          </w:rPr>
          <w:delText xml:space="preserve">initial </w:delText>
        </w:r>
        <w:r w:rsidRPr="006714D9" w:rsidDel="006714D9">
          <w:rPr>
            <w:rFonts w:cstheme="minorHAnsi"/>
            <w:i/>
            <w:sz w:val="20"/>
            <w:szCs w:val="20"/>
            <w:rPrChange w:id="1132" w:author="Rick Waldron" w:date="2022-07-28T12:39:00Z">
              <w:rPr>
                <w:rFonts w:ascii="Arial" w:hAnsi="Arial" w:cs="Arial"/>
                <w:i/>
                <w:sz w:val="20"/>
                <w:szCs w:val="20"/>
              </w:rPr>
            </w:rPrChange>
          </w:rPr>
          <w:delText>creation.</w:delText>
        </w:r>
        <w:r w:rsidR="000F0BE2" w:rsidRPr="006714D9" w:rsidDel="006714D9">
          <w:rPr>
            <w:rFonts w:cstheme="minorHAnsi"/>
            <w:i/>
            <w:sz w:val="20"/>
            <w:szCs w:val="20"/>
            <w:rPrChange w:id="1133" w:author="Rick Waldron" w:date="2022-07-28T12:39:00Z">
              <w:rPr>
                <w:rFonts w:ascii="Arial" w:hAnsi="Arial" w:cs="Arial"/>
                <w:i/>
                <w:sz w:val="20"/>
                <w:szCs w:val="20"/>
              </w:rPr>
            </w:rPrChange>
          </w:rPr>
          <w:delText xml:space="preserve"> This section should be updated when a signature from the principals is required (i.e. initial creation, change request, new mandated change, etc</w:delText>
        </w:r>
        <w:r w:rsidR="00704AE5" w:rsidRPr="006714D9" w:rsidDel="006714D9">
          <w:rPr>
            <w:rFonts w:cstheme="minorHAnsi"/>
            <w:i/>
            <w:sz w:val="20"/>
            <w:szCs w:val="20"/>
            <w:rPrChange w:id="1134" w:author="Rick Waldron" w:date="2022-07-28T12:39:00Z">
              <w:rPr>
                <w:rFonts w:ascii="Arial" w:hAnsi="Arial" w:cs="Arial"/>
                <w:i/>
                <w:sz w:val="20"/>
                <w:szCs w:val="20"/>
              </w:rPr>
            </w:rPrChange>
          </w:rPr>
          <w:delText>.</w:delText>
        </w:r>
        <w:r w:rsidR="000F0BE2" w:rsidRPr="006714D9" w:rsidDel="006714D9">
          <w:rPr>
            <w:rFonts w:cstheme="minorHAnsi"/>
            <w:i/>
            <w:sz w:val="20"/>
            <w:szCs w:val="20"/>
            <w:rPrChange w:id="1135" w:author="Rick Waldron" w:date="2022-07-28T12:39:00Z">
              <w:rPr>
                <w:rFonts w:ascii="Arial" w:hAnsi="Arial" w:cs="Arial"/>
                <w:i/>
                <w:sz w:val="20"/>
                <w:szCs w:val="20"/>
              </w:rPr>
            </w:rPrChange>
          </w:rPr>
          <w:delText>)</w:delText>
        </w:r>
      </w:del>
    </w:p>
    <w:p w14:paraId="7538F967" w14:textId="77777777" w:rsidR="00A90FAC" w:rsidRPr="005255C8" w:rsidRDefault="00A90FAC">
      <w:pPr>
        <w:rPr>
          <w:rPrChange w:id="1136" w:author="Rick Waldron" w:date="2022-07-27T16:26:00Z">
            <w:rPr>
              <w:rFonts w:ascii="Arial" w:hAnsi="Arial" w:cs="Arial"/>
              <w:sz w:val="20"/>
              <w:szCs w:val="20"/>
            </w:rPr>
          </w:rPrChange>
        </w:rPr>
        <w:pPrChange w:id="1137" w:author="Rick Waldron" w:date="2022-07-28T12:39:00Z">
          <w:pPr>
            <w:pStyle w:val="ListParagraph"/>
          </w:pPr>
        </w:pPrChange>
      </w:pPr>
    </w:p>
    <w:tbl>
      <w:tblPr>
        <w:tblStyle w:val="TableGrid"/>
        <w:tblW w:w="9576" w:type="dxa"/>
        <w:tblInd w:w="720" w:type="dxa"/>
        <w:tblLook w:val="04A0" w:firstRow="1" w:lastRow="0" w:firstColumn="1" w:lastColumn="0" w:noHBand="0" w:noVBand="1"/>
      </w:tblPr>
      <w:tblGrid>
        <w:gridCol w:w="2394"/>
        <w:gridCol w:w="2394"/>
        <w:gridCol w:w="2394"/>
        <w:gridCol w:w="2394"/>
      </w:tblGrid>
      <w:tr w:rsidR="00A90FAC" w:rsidRPr="005255C8" w14:paraId="6F798EF8" w14:textId="77777777" w:rsidTr="00123551">
        <w:trPr>
          <w:trHeight w:val="355"/>
        </w:trPr>
        <w:tc>
          <w:tcPr>
            <w:tcW w:w="2394" w:type="dxa"/>
            <w:shd w:val="clear" w:color="auto" w:fill="D9D9D9" w:themeFill="background1" w:themeFillShade="D9"/>
            <w:vAlign w:val="center"/>
          </w:tcPr>
          <w:p w14:paraId="25C4E479" w14:textId="77777777" w:rsidR="00A90FAC" w:rsidRPr="005255C8" w:rsidRDefault="00A90FAC" w:rsidP="00123551">
            <w:pPr>
              <w:jc w:val="center"/>
              <w:rPr>
                <w:rFonts w:cstheme="minorHAnsi"/>
                <w:b/>
                <w:sz w:val="20"/>
                <w:szCs w:val="20"/>
                <w:rPrChange w:id="1138" w:author="Rick Waldron" w:date="2022-07-27T16:26:00Z">
                  <w:rPr>
                    <w:rFonts w:ascii="Arial" w:hAnsi="Arial" w:cs="Arial"/>
                    <w:b/>
                    <w:sz w:val="20"/>
                    <w:szCs w:val="20"/>
                  </w:rPr>
                </w:rPrChange>
              </w:rPr>
            </w:pPr>
            <w:r w:rsidRPr="005255C8">
              <w:rPr>
                <w:rFonts w:cstheme="minorHAnsi"/>
                <w:b/>
                <w:sz w:val="20"/>
                <w:szCs w:val="20"/>
                <w:rPrChange w:id="1139" w:author="Rick Waldron" w:date="2022-07-27T16:26:00Z">
                  <w:rPr>
                    <w:rFonts w:ascii="Arial" w:hAnsi="Arial" w:cs="Arial"/>
                    <w:b/>
                    <w:sz w:val="20"/>
                    <w:szCs w:val="20"/>
                  </w:rPr>
                </w:rPrChange>
              </w:rPr>
              <w:t>Version</w:t>
            </w:r>
          </w:p>
        </w:tc>
        <w:tc>
          <w:tcPr>
            <w:tcW w:w="2394" w:type="dxa"/>
            <w:shd w:val="clear" w:color="auto" w:fill="D9D9D9" w:themeFill="background1" w:themeFillShade="D9"/>
            <w:vAlign w:val="center"/>
          </w:tcPr>
          <w:p w14:paraId="0D7DB9C5" w14:textId="77777777" w:rsidR="00A90FAC" w:rsidRPr="005255C8" w:rsidRDefault="00A90FAC" w:rsidP="00123551">
            <w:pPr>
              <w:jc w:val="center"/>
              <w:rPr>
                <w:rFonts w:cstheme="minorHAnsi"/>
                <w:b/>
                <w:sz w:val="20"/>
                <w:szCs w:val="20"/>
                <w:rPrChange w:id="1140" w:author="Rick Waldron" w:date="2022-07-27T16:26:00Z">
                  <w:rPr>
                    <w:rFonts w:ascii="Arial" w:hAnsi="Arial" w:cs="Arial"/>
                    <w:b/>
                    <w:sz w:val="20"/>
                    <w:szCs w:val="20"/>
                  </w:rPr>
                </w:rPrChange>
              </w:rPr>
            </w:pPr>
            <w:r w:rsidRPr="005255C8">
              <w:rPr>
                <w:rFonts w:cstheme="minorHAnsi"/>
                <w:b/>
                <w:sz w:val="20"/>
                <w:szCs w:val="20"/>
                <w:rPrChange w:id="1141" w:author="Rick Waldron" w:date="2022-07-27T16:26:00Z">
                  <w:rPr>
                    <w:rFonts w:ascii="Arial" w:hAnsi="Arial" w:cs="Arial"/>
                    <w:b/>
                    <w:sz w:val="20"/>
                    <w:szCs w:val="20"/>
                  </w:rPr>
                </w:rPrChange>
              </w:rPr>
              <w:t>Date</w:t>
            </w:r>
          </w:p>
        </w:tc>
        <w:tc>
          <w:tcPr>
            <w:tcW w:w="2394" w:type="dxa"/>
            <w:shd w:val="clear" w:color="auto" w:fill="D9D9D9" w:themeFill="background1" w:themeFillShade="D9"/>
            <w:vAlign w:val="center"/>
          </w:tcPr>
          <w:p w14:paraId="2B4C7CCE" w14:textId="77777777" w:rsidR="00A90FAC" w:rsidRPr="005255C8" w:rsidRDefault="00A90FAC" w:rsidP="00123551">
            <w:pPr>
              <w:jc w:val="center"/>
              <w:rPr>
                <w:rFonts w:cstheme="minorHAnsi"/>
                <w:b/>
                <w:color w:val="000000" w:themeColor="text1"/>
                <w:sz w:val="20"/>
                <w:szCs w:val="20"/>
                <w:rPrChange w:id="1142" w:author="Rick Waldron" w:date="2022-07-27T16:26:00Z">
                  <w:rPr>
                    <w:rFonts w:ascii="Arial" w:hAnsi="Arial" w:cs="Arial"/>
                    <w:b/>
                    <w:color w:val="000000" w:themeColor="text1"/>
                    <w:sz w:val="20"/>
                    <w:szCs w:val="20"/>
                  </w:rPr>
                </w:rPrChange>
              </w:rPr>
            </w:pPr>
            <w:r w:rsidRPr="005255C8">
              <w:rPr>
                <w:rFonts w:cstheme="minorHAnsi"/>
                <w:b/>
                <w:color w:val="000000" w:themeColor="text1"/>
                <w:sz w:val="20"/>
                <w:szCs w:val="20"/>
                <w:rPrChange w:id="1143" w:author="Rick Waldron" w:date="2022-07-27T16:26:00Z">
                  <w:rPr>
                    <w:rFonts w:ascii="Arial" w:hAnsi="Arial" w:cs="Arial"/>
                    <w:b/>
                    <w:color w:val="000000" w:themeColor="text1"/>
                    <w:sz w:val="20"/>
                    <w:szCs w:val="20"/>
                  </w:rPr>
                </w:rPrChange>
              </w:rPr>
              <w:t>Name</w:t>
            </w:r>
          </w:p>
        </w:tc>
        <w:tc>
          <w:tcPr>
            <w:tcW w:w="2394" w:type="dxa"/>
            <w:shd w:val="clear" w:color="auto" w:fill="D9D9D9" w:themeFill="background1" w:themeFillShade="D9"/>
            <w:vAlign w:val="center"/>
          </w:tcPr>
          <w:p w14:paraId="305CB431" w14:textId="77777777" w:rsidR="00A90FAC" w:rsidRPr="005255C8" w:rsidRDefault="00A90FAC" w:rsidP="00123551">
            <w:pPr>
              <w:jc w:val="center"/>
              <w:rPr>
                <w:rFonts w:cstheme="minorHAnsi"/>
                <w:b/>
                <w:color w:val="000000" w:themeColor="text1"/>
                <w:sz w:val="20"/>
                <w:szCs w:val="20"/>
                <w:rPrChange w:id="1144" w:author="Rick Waldron" w:date="2022-07-27T16:26:00Z">
                  <w:rPr>
                    <w:rFonts w:ascii="Arial" w:hAnsi="Arial" w:cs="Arial"/>
                    <w:b/>
                    <w:color w:val="000000" w:themeColor="text1"/>
                    <w:sz w:val="20"/>
                    <w:szCs w:val="20"/>
                  </w:rPr>
                </w:rPrChange>
              </w:rPr>
            </w:pPr>
            <w:r w:rsidRPr="005255C8">
              <w:rPr>
                <w:rFonts w:cstheme="minorHAnsi"/>
                <w:b/>
                <w:color w:val="000000" w:themeColor="text1"/>
                <w:sz w:val="20"/>
                <w:szCs w:val="20"/>
                <w:rPrChange w:id="1145" w:author="Rick Waldron" w:date="2022-07-27T16:26:00Z">
                  <w:rPr>
                    <w:rFonts w:ascii="Arial" w:hAnsi="Arial" w:cs="Arial"/>
                    <w:b/>
                    <w:color w:val="000000" w:themeColor="text1"/>
                    <w:sz w:val="20"/>
                    <w:szCs w:val="20"/>
                  </w:rPr>
                </w:rPrChange>
              </w:rPr>
              <w:t>Description</w:t>
            </w:r>
          </w:p>
        </w:tc>
      </w:tr>
      <w:tr w:rsidR="00A90FAC" w:rsidRPr="005255C8" w14:paraId="0C06FB5E" w14:textId="77777777" w:rsidTr="00123551">
        <w:trPr>
          <w:trHeight w:val="355"/>
        </w:trPr>
        <w:tc>
          <w:tcPr>
            <w:tcW w:w="2394" w:type="dxa"/>
          </w:tcPr>
          <w:p w14:paraId="256EB1C3" w14:textId="634212F9" w:rsidR="00A90FAC" w:rsidRPr="005255C8" w:rsidRDefault="006714D9" w:rsidP="002979EB">
            <w:pPr>
              <w:rPr>
                <w:rFonts w:cstheme="minorHAnsi"/>
                <w:sz w:val="20"/>
                <w:szCs w:val="20"/>
                <w:rPrChange w:id="1146" w:author="Rick Waldron" w:date="2022-07-27T16:26:00Z">
                  <w:rPr>
                    <w:rFonts w:ascii="Arial" w:hAnsi="Arial" w:cs="Arial"/>
                    <w:sz w:val="20"/>
                    <w:szCs w:val="20"/>
                  </w:rPr>
                </w:rPrChange>
              </w:rPr>
            </w:pPr>
            <w:ins w:id="1147" w:author="Rick Waldron" w:date="2022-07-28T12:39:00Z">
              <w:r>
                <w:rPr>
                  <w:rFonts w:cstheme="minorHAnsi"/>
                  <w:sz w:val="20"/>
                  <w:szCs w:val="20"/>
                </w:rPr>
                <w:t>1</w:t>
              </w:r>
            </w:ins>
          </w:p>
        </w:tc>
        <w:tc>
          <w:tcPr>
            <w:tcW w:w="2394" w:type="dxa"/>
          </w:tcPr>
          <w:p w14:paraId="22A64E73" w14:textId="1425A362" w:rsidR="00A90FAC" w:rsidRPr="005255C8" w:rsidRDefault="006714D9" w:rsidP="002979EB">
            <w:pPr>
              <w:rPr>
                <w:rFonts w:cstheme="minorHAnsi"/>
                <w:sz w:val="20"/>
                <w:szCs w:val="20"/>
                <w:rPrChange w:id="1148" w:author="Rick Waldron" w:date="2022-07-27T16:26:00Z">
                  <w:rPr>
                    <w:rFonts w:ascii="Arial" w:hAnsi="Arial" w:cs="Arial"/>
                    <w:sz w:val="20"/>
                    <w:szCs w:val="20"/>
                  </w:rPr>
                </w:rPrChange>
              </w:rPr>
            </w:pPr>
            <w:ins w:id="1149" w:author="Rick Waldron" w:date="2022-07-28T12:39:00Z">
              <w:r>
                <w:rPr>
                  <w:rFonts w:cstheme="minorHAnsi"/>
                  <w:sz w:val="20"/>
                  <w:szCs w:val="20"/>
                </w:rPr>
                <w:t>27/7/2022</w:t>
              </w:r>
            </w:ins>
          </w:p>
        </w:tc>
        <w:tc>
          <w:tcPr>
            <w:tcW w:w="2394" w:type="dxa"/>
          </w:tcPr>
          <w:p w14:paraId="611C45A0" w14:textId="770E116B" w:rsidR="00A90FAC" w:rsidRPr="005255C8" w:rsidRDefault="006714D9" w:rsidP="002979EB">
            <w:pPr>
              <w:rPr>
                <w:rFonts w:cstheme="minorHAnsi"/>
                <w:sz w:val="20"/>
                <w:szCs w:val="20"/>
                <w:rPrChange w:id="1150" w:author="Rick Waldron" w:date="2022-07-27T16:26:00Z">
                  <w:rPr>
                    <w:rFonts w:ascii="Arial" w:hAnsi="Arial" w:cs="Arial"/>
                    <w:sz w:val="20"/>
                    <w:szCs w:val="20"/>
                  </w:rPr>
                </w:rPrChange>
              </w:rPr>
            </w:pPr>
            <w:ins w:id="1151" w:author="Rick Waldron" w:date="2022-07-28T12:39:00Z">
              <w:r>
                <w:rPr>
                  <w:rFonts w:cstheme="minorHAnsi"/>
                  <w:sz w:val="20"/>
                  <w:szCs w:val="20"/>
                </w:rPr>
                <w:t>Version 1</w:t>
              </w:r>
            </w:ins>
          </w:p>
        </w:tc>
        <w:tc>
          <w:tcPr>
            <w:tcW w:w="2394" w:type="dxa"/>
          </w:tcPr>
          <w:p w14:paraId="14A7FFA4" w14:textId="6A0F3C46" w:rsidR="00A90FAC" w:rsidRPr="005255C8" w:rsidRDefault="006714D9" w:rsidP="002979EB">
            <w:pPr>
              <w:rPr>
                <w:rFonts w:cstheme="minorHAnsi"/>
                <w:sz w:val="20"/>
                <w:szCs w:val="20"/>
                <w:rPrChange w:id="1152" w:author="Rick Waldron" w:date="2022-07-27T16:26:00Z">
                  <w:rPr>
                    <w:rFonts w:ascii="Arial" w:hAnsi="Arial" w:cs="Arial"/>
                    <w:sz w:val="20"/>
                    <w:szCs w:val="20"/>
                  </w:rPr>
                </w:rPrChange>
              </w:rPr>
            </w:pPr>
            <w:ins w:id="1153" w:author="Rick Waldron" w:date="2022-07-28T12:39:00Z">
              <w:r>
                <w:rPr>
                  <w:rFonts w:cstheme="minorHAnsi"/>
                  <w:sz w:val="20"/>
                  <w:szCs w:val="20"/>
                </w:rPr>
                <w:t>Initial draft</w:t>
              </w:r>
            </w:ins>
          </w:p>
        </w:tc>
      </w:tr>
      <w:tr w:rsidR="00A90FAC" w:rsidRPr="005255C8" w14:paraId="0EE1C3A7" w14:textId="77777777" w:rsidTr="00123551">
        <w:trPr>
          <w:trHeight w:val="355"/>
        </w:trPr>
        <w:tc>
          <w:tcPr>
            <w:tcW w:w="2394" w:type="dxa"/>
          </w:tcPr>
          <w:p w14:paraId="02E5EEE3" w14:textId="77777777" w:rsidR="00A90FAC" w:rsidRPr="005255C8" w:rsidRDefault="00A90FAC" w:rsidP="002979EB">
            <w:pPr>
              <w:rPr>
                <w:rFonts w:cstheme="minorHAnsi"/>
                <w:sz w:val="20"/>
                <w:szCs w:val="20"/>
                <w:rPrChange w:id="1154" w:author="Rick Waldron" w:date="2022-07-27T16:26:00Z">
                  <w:rPr>
                    <w:rFonts w:ascii="Arial" w:hAnsi="Arial" w:cs="Arial"/>
                    <w:sz w:val="20"/>
                    <w:szCs w:val="20"/>
                  </w:rPr>
                </w:rPrChange>
              </w:rPr>
            </w:pPr>
          </w:p>
        </w:tc>
        <w:tc>
          <w:tcPr>
            <w:tcW w:w="2394" w:type="dxa"/>
          </w:tcPr>
          <w:p w14:paraId="4A0A349C" w14:textId="77777777" w:rsidR="00A90FAC" w:rsidRPr="005255C8" w:rsidRDefault="00A90FAC" w:rsidP="002979EB">
            <w:pPr>
              <w:rPr>
                <w:rFonts w:cstheme="minorHAnsi"/>
                <w:sz w:val="20"/>
                <w:szCs w:val="20"/>
                <w:rPrChange w:id="1155" w:author="Rick Waldron" w:date="2022-07-27T16:26:00Z">
                  <w:rPr>
                    <w:rFonts w:ascii="Arial" w:hAnsi="Arial" w:cs="Arial"/>
                    <w:sz w:val="20"/>
                    <w:szCs w:val="20"/>
                  </w:rPr>
                </w:rPrChange>
              </w:rPr>
            </w:pPr>
          </w:p>
        </w:tc>
        <w:tc>
          <w:tcPr>
            <w:tcW w:w="2394" w:type="dxa"/>
          </w:tcPr>
          <w:p w14:paraId="04911CB8" w14:textId="77777777" w:rsidR="00A90FAC" w:rsidRPr="005255C8" w:rsidRDefault="00A90FAC" w:rsidP="002979EB">
            <w:pPr>
              <w:rPr>
                <w:rFonts w:cstheme="minorHAnsi"/>
                <w:sz w:val="20"/>
                <w:szCs w:val="20"/>
                <w:rPrChange w:id="1156" w:author="Rick Waldron" w:date="2022-07-27T16:26:00Z">
                  <w:rPr>
                    <w:rFonts w:ascii="Arial" w:hAnsi="Arial" w:cs="Arial"/>
                    <w:sz w:val="20"/>
                    <w:szCs w:val="20"/>
                  </w:rPr>
                </w:rPrChange>
              </w:rPr>
            </w:pPr>
          </w:p>
        </w:tc>
        <w:tc>
          <w:tcPr>
            <w:tcW w:w="2394" w:type="dxa"/>
          </w:tcPr>
          <w:p w14:paraId="4E07735E" w14:textId="77777777" w:rsidR="00A90FAC" w:rsidRPr="005255C8" w:rsidRDefault="00A90FAC" w:rsidP="002979EB">
            <w:pPr>
              <w:rPr>
                <w:rFonts w:cstheme="minorHAnsi"/>
                <w:sz w:val="20"/>
                <w:szCs w:val="20"/>
                <w:rPrChange w:id="1157" w:author="Rick Waldron" w:date="2022-07-27T16:26:00Z">
                  <w:rPr>
                    <w:rFonts w:ascii="Arial" w:hAnsi="Arial" w:cs="Arial"/>
                    <w:sz w:val="20"/>
                    <w:szCs w:val="20"/>
                  </w:rPr>
                </w:rPrChange>
              </w:rPr>
            </w:pPr>
          </w:p>
        </w:tc>
      </w:tr>
      <w:tr w:rsidR="00A90FAC" w:rsidRPr="005255C8" w14:paraId="4F2F3449" w14:textId="77777777" w:rsidTr="00123551">
        <w:trPr>
          <w:trHeight w:val="355"/>
        </w:trPr>
        <w:tc>
          <w:tcPr>
            <w:tcW w:w="2394" w:type="dxa"/>
          </w:tcPr>
          <w:p w14:paraId="061BA3BB" w14:textId="77777777" w:rsidR="00A90FAC" w:rsidRPr="005255C8" w:rsidRDefault="00A90FAC" w:rsidP="002979EB">
            <w:pPr>
              <w:rPr>
                <w:rFonts w:cstheme="minorHAnsi"/>
                <w:sz w:val="20"/>
                <w:szCs w:val="20"/>
                <w:rPrChange w:id="1158" w:author="Rick Waldron" w:date="2022-07-27T16:26:00Z">
                  <w:rPr>
                    <w:rFonts w:ascii="Arial" w:hAnsi="Arial" w:cs="Arial"/>
                    <w:sz w:val="20"/>
                    <w:szCs w:val="20"/>
                  </w:rPr>
                </w:rPrChange>
              </w:rPr>
            </w:pPr>
          </w:p>
        </w:tc>
        <w:tc>
          <w:tcPr>
            <w:tcW w:w="2394" w:type="dxa"/>
          </w:tcPr>
          <w:p w14:paraId="6D64EA0A" w14:textId="77777777" w:rsidR="00A90FAC" w:rsidRPr="005255C8" w:rsidRDefault="00A90FAC" w:rsidP="002979EB">
            <w:pPr>
              <w:rPr>
                <w:rFonts w:cstheme="minorHAnsi"/>
                <w:sz w:val="20"/>
                <w:szCs w:val="20"/>
                <w:rPrChange w:id="1159" w:author="Rick Waldron" w:date="2022-07-27T16:26:00Z">
                  <w:rPr>
                    <w:rFonts w:ascii="Arial" w:hAnsi="Arial" w:cs="Arial"/>
                    <w:sz w:val="20"/>
                    <w:szCs w:val="20"/>
                  </w:rPr>
                </w:rPrChange>
              </w:rPr>
            </w:pPr>
          </w:p>
        </w:tc>
        <w:tc>
          <w:tcPr>
            <w:tcW w:w="2394" w:type="dxa"/>
          </w:tcPr>
          <w:p w14:paraId="537368CF" w14:textId="77777777" w:rsidR="00A90FAC" w:rsidRPr="005255C8" w:rsidRDefault="00A90FAC" w:rsidP="002979EB">
            <w:pPr>
              <w:rPr>
                <w:rFonts w:cstheme="minorHAnsi"/>
                <w:sz w:val="20"/>
                <w:szCs w:val="20"/>
                <w:rPrChange w:id="1160" w:author="Rick Waldron" w:date="2022-07-27T16:26:00Z">
                  <w:rPr>
                    <w:rFonts w:ascii="Arial" w:hAnsi="Arial" w:cs="Arial"/>
                    <w:sz w:val="20"/>
                    <w:szCs w:val="20"/>
                  </w:rPr>
                </w:rPrChange>
              </w:rPr>
            </w:pPr>
          </w:p>
        </w:tc>
        <w:tc>
          <w:tcPr>
            <w:tcW w:w="2394" w:type="dxa"/>
          </w:tcPr>
          <w:p w14:paraId="0D88ABB0" w14:textId="77777777" w:rsidR="00A90FAC" w:rsidRPr="005255C8" w:rsidRDefault="00A90FAC" w:rsidP="002979EB">
            <w:pPr>
              <w:rPr>
                <w:rFonts w:cstheme="minorHAnsi"/>
                <w:sz w:val="20"/>
                <w:szCs w:val="20"/>
                <w:rPrChange w:id="1161" w:author="Rick Waldron" w:date="2022-07-27T16:26:00Z">
                  <w:rPr>
                    <w:rFonts w:ascii="Arial" w:hAnsi="Arial" w:cs="Arial"/>
                    <w:sz w:val="20"/>
                    <w:szCs w:val="20"/>
                  </w:rPr>
                </w:rPrChange>
              </w:rPr>
            </w:pPr>
          </w:p>
        </w:tc>
      </w:tr>
    </w:tbl>
    <w:p w14:paraId="60F5BAF2" w14:textId="77777777" w:rsidR="00A90FAC" w:rsidRPr="005255C8" w:rsidRDefault="00A90FAC" w:rsidP="008A2540">
      <w:pPr>
        <w:pStyle w:val="Heading1"/>
        <w:rPr>
          <w:rFonts w:asciiTheme="minorHAnsi" w:hAnsiTheme="minorHAnsi" w:cstheme="minorHAnsi"/>
          <w:rPrChange w:id="1162" w:author="Rick Waldron" w:date="2022-07-27T16:26:00Z">
            <w:rPr/>
          </w:rPrChange>
        </w:rPr>
      </w:pPr>
      <w:bookmarkStart w:id="1163" w:name="_Toc111635692"/>
      <w:r w:rsidRPr="005255C8">
        <w:rPr>
          <w:rFonts w:asciiTheme="minorHAnsi" w:hAnsiTheme="minorHAnsi" w:cstheme="minorHAnsi"/>
          <w:rPrChange w:id="1164" w:author="Rick Waldron" w:date="2022-07-27T16:26:00Z">
            <w:rPr/>
          </w:rPrChange>
        </w:rPr>
        <w:t>Se</w:t>
      </w:r>
      <w:r w:rsidR="00F05ABF" w:rsidRPr="005255C8">
        <w:rPr>
          <w:rFonts w:asciiTheme="minorHAnsi" w:hAnsiTheme="minorHAnsi" w:cstheme="minorHAnsi"/>
          <w:rPrChange w:id="1165" w:author="Rick Waldron" w:date="2022-07-27T16:26:00Z">
            <w:rPr/>
          </w:rPrChange>
        </w:rPr>
        <w:t>ction 9</w:t>
      </w:r>
      <w:r w:rsidRPr="005255C8">
        <w:rPr>
          <w:rFonts w:asciiTheme="minorHAnsi" w:hAnsiTheme="minorHAnsi" w:cstheme="minorHAnsi"/>
          <w:rPrChange w:id="1166" w:author="Rick Waldron" w:date="2022-07-27T16:26:00Z">
            <w:rPr/>
          </w:rPrChange>
        </w:rPr>
        <w:t xml:space="preserve">   Appendices</w:t>
      </w:r>
      <w:bookmarkEnd w:id="1163"/>
    </w:p>
    <w:p w14:paraId="4E11BB5E" w14:textId="77777777" w:rsidR="00A90FAC" w:rsidRPr="005255C8" w:rsidRDefault="00A90FAC" w:rsidP="00A90FAC">
      <w:pPr>
        <w:pStyle w:val="ListParagraph"/>
        <w:ind w:left="0"/>
        <w:rPr>
          <w:rFonts w:cstheme="minorHAnsi"/>
          <w:b/>
          <w:rPrChange w:id="1167" w:author="Rick Waldron" w:date="2022-07-27T16:26:00Z">
            <w:rPr>
              <w:rFonts w:ascii="Arial" w:hAnsi="Arial" w:cs="Arial"/>
              <w:b/>
            </w:rPr>
          </w:rPrChange>
        </w:rPr>
      </w:pPr>
    </w:p>
    <w:p w14:paraId="194DDCBE" w14:textId="4A192249" w:rsidR="00A90FAC" w:rsidRPr="005255C8" w:rsidDel="006714D9" w:rsidRDefault="00A90FAC" w:rsidP="00123551">
      <w:pPr>
        <w:pStyle w:val="ListParagraph"/>
        <w:rPr>
          <w:del w:id="1168" w:author="Rick Waldron" w:date="2022-07-28T12:40:00Z"/>
          <w:rFonts w:cstheme="minorHAnsi"/>
          <w:i/>
          <w:sz w:val="20"/>
          <w:szCs w:val="20"/>
          <w:rPrChange w:id="1169" w:author="Rick Waldron" w:date="2022-07-27T16:26:00Z">
            <w:rPr>
              <w:del w:id="1170" w:author="Rick Waldron" w:date="2022-07-28T12:40:00Z"/>
              <w:rFonts w:ascii="Arial" w:hAnsi="Arial" w:cs="Arial"/>
              <w:i/>
              <w:sz w:val="20"/>
              <w:szCs w:val="20"/>
            </w:rPr>
          </w:rPrChange>
        </w:rPr>
      </w:pPr>
      <w:del w:id="1171" w:author="Rick Waldron" w:date="2022-07-28T12:40:00Z">
        <w:r w:rsidRPr="005255C8" w:rsidDel="006714D9">
          <w:rPr>
            <w:rFonts w:cstheme="minorHAnsi"/>
            <w:i/>
            <w:sz w:val="20"/>
            <w:szCs w:val="20"/>
            <w:rPrChange w:id="1172" w:author="Rick Waldron" w:date="2022-07-27T16:26:00Z">
              <w:rPr>
                <w:rFonts w:ascii="Arial" w:hAnsi="Arial" w:cs="Arial"/>
                <w:i/>
                <w:sz w:val="20"/>
                <w:szCs w:val="20"/>
              </w:rPr>
            </w:rPrChange>
          </w:rPr>
          <w:delText>Include any relevant appendices.</w:delText>
        </w:r>
      </w:del>
    </w:p>
    <w:p w14:paraId="5B1A2576" w14:textId="414519DF" w:rsidR="00A90FAC" w:rsidRPr="005255C8" w:rsidDel="006714D9" w:rsidRDefault="00A90FAC" w:rsidP="00123551">
      <w:pPr>
        <w:pStyle w:val="ListParagraph"/>
        <w:rPr>
          <w:del w:id="1173" w:author="Rick Waldron" w:date="2022-07-28T12:40:00Z"/>
          <w:rFonts w:cstheme="minorHAnsi"/>
          <w:i/>
          <w:sz w:val="20"/>
          <w:szCs w:val="20"/>
          <w:rPrChange w:id="1174" w:author="Rick Waldron" w:date="2022-07-27T16:26:00Z">
            <w:rPr>
              <w:del w:id="1175" w:author="Rick Waldron" w:date="2022-07-28T12:40:00Z"/>
              <w:rFonts w:ascii="Arial" w:hAnsi="Arial" w:cs="Arial"/>
              <w:i/>
              <w:sz w:val="20"/>
              <w:szCs w:val="20"/>
            </w:rPr>
          </w:rPrChange>
        </w:rPr>
      </w:pPr>
    </w:p>
    <w:p w14:paraId="151C01CD" w14:textId="12FE4CAB" w:rsidR="00A90FAC" w:rsidRPr="005255C8" w:rsidRDefault="00A90FAC" w:rsidP="00046A91">
      <w:pPr>
        <w:pStyle w:val="ListParagraph"/>
        <w:rPr>
          <w:rFonts w:cstheme="minorHAnsi"/>
          <w:sz w:val="20"/>
          <w:szCs w:val="20"/>
          <w:rPrChange w:id="1176" w:author="Rick Waldron" w:date="2022-07-27T16:26:00Z">
            <w:rPr>
              <w:rFonts w:ascii="Arial" w:hAnsi="Arial" w:cs="Arial"/>
              <w:sz w:val="20"/>
              <w:szCs w:val="20"/>
            </w:rPr>
          </w:rPrChange>
        </w:rPr>
      </w:pPr>
      <m:oMathPara>
        <m:oMathParaPr>
          <m:jc m:val="left"/>
        </m:oMathParaPr>
        <m:oMath>
          <m:r>
            <w:del w:id="1177" w:author="Rick Waldron" w:date="2022-07-28T12:40:00Z">
              <w:rPr>
                <w:rFonts w:ascii="Cambria Math" w:hAnsi="Cambria Math" w:cstheme="minorHAnsi"/>
                <w:sz w:val="20"/>
                <w:szCs w:val="20"/>
              </w:rPr>
              <m:t>⇒</m:t>
            </w:del>
          </m:r>
        </m:oMath>
      </m:oMathPara>
    </w:p>
    <w:sectPr w:rsidR="00A90FAC" w:rsidRPr="005255C8" w:rsidSect="00E42215">
      <w:headerReference w:type="default" r:id="rId21"/>
      <w:footerReference w:type="default" r:id="rId22"/>
      <w:headerReference w:type="first" r:id="rId23"/>
      <w:footerReference w:type="first" r:id="rId24"/>
      <w:pgSz w:w="12240" w:h="15840"/>
      <w:pgMar w:top="1440" w:right="1440" w:bottom="1440" w:left="1440" w:header="720" w:footer="43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9A263" w14:textId="77777777" w:rsidR="00187740" w:rsidRDefault="00187740" w:rsidP="004510FD">
      <w:pPr>
        <w:spacing w:after="0" w:line="240" w:lineRule="auto"/>
      </w:pPr>
      <w:r>
        <w:separator/>
      </w:r>
    </w:p>
  </w:endnote>
  <w:endnote w:type="continuationSeparator" w:id="0">
    <w:p w14:paraId="21AB766E" w14:textId="77777777" w:rsidR="00187740" w:rsidRDefault="00187740" w:rsidP="00451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F100" w14:textId="77777777" w:rsidR="00725B9E" w:rsidRPr="00542F30" w:rsidRDefault="00725B9E" w:rsidP="00542F30">
    <w:pPr>
      <w:pStyle w:val="Footer"/>
      <w:jc w:val="center"/>
      <w:rPr>
        <w:color w:val="FF0000"/>
      </w:rPr>
    </w:pPr>
    <w:r w:rsidRPr="00542F30">
      <w:rPr>
        <w:color w:val="FF0000"/>
      </w:rPr>
      <w:t xml:space="preserve">NOTE: </w:t>
    </w:r>
    <w:r>
      <w:rPr>
        <w:color w:val="FF0000"/>
      </w:rPr>
      <w:t xml:space="preserve">  </w:t>
    </w:r>
    <w:r w:rsidRPr="00542F30">
      <w:rPr>
        <w:color w:val="FF0000"/>
      </w:rPr>
      <w:t>Please remove this page when creating a deliverable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eastAsiaTheme="majorEastAsia" w:hAnsi="Arial" w:cs="Arial"/>
        <w:color w:val="C0504D" w:themeColor="accent2"/>
        <w:sz w:val="20"/>
        <w:szCs w:val="20"/>
      </w:rPr>
      <w:id w:val="22770141"/>
      <w:docPartObj>
        <w:docPartGallery w:val="Page Numbers (Top of Page)"/>
        <w:docPartUnique/>
      </w:docPartObj>
    </w:sdtPr>
    <w:sdtEndPr>
      <w:rPr>
        <w:sz w:val="18"/>
        <w:szCs w:val="18"/>
      </w:rPr>
    </w:sdtEndPr>
    <w:sdtContent>
      <w:p w14:paraId="7FD07370" w14:textId="77777777" w:rsidR="00725B9E" w:rsidRPr="00E42215" w:rsidRDefault="00725B9E" w:rsidP="00E42215">
        <w:pPr>
          <w:pStyle w:val="Footer"/>
          <w:jc w:val="center"/>
          <w:rPr>
            <w:rFonts w:ascii="Arial" w:eastAsiaTheme="majorEastAsia" w:hAnsi="Arial" w:cs="Arial"/>
            <w:color w:val="C0504D" w:themeColor="accent2"/>
            <w:sz w:val="18"/>
            <w:szCs w:val="18"/>
          </w:rPr>
        </w:pPr>
      </w:p>
      <w:p w14:paraId="7AE980E7" w14:textId="77777777" w:rsidR="00725B9E" w:rsidRPr="00E42215" w:rsidRDefault="00725B9E" w:rsidP="00E42215">
        <w:pPr>
          <w:pStyle w:val="Footer"/>
          <w:rPr>
            <w:rFonts w:ascii="Arial" w:eastAsiaTheme="majorEastAsia" w:hAnsi="Arial" w:cs="Arial"/>
            <w:color w:val="C0504D" w:themeColor="accent2"/>
            <w:sz w:val="18"/>
            <w:szCs w:val="18"/>
          </w:rPr>
        </w:pPr>
        <w:r w:rsidRPr="00E42215">
          <w:rPr>
            <w:rFonts w:ascii="Arial" w:eastAsiaTheme="majorEastAsia" w:hAnsi="Arial" w:cs="Arial"/>
            <w:color w:val="C0504D" w:themeColor="accent2"/>
            <w:sz w:val="18"/>
            <w:szCs w:val="18"/>
          </w:rPr>
          <w:t>------------------------------------------------------------------------------------------------------------------------------------------------------------</w:t>
        </w:r>
      </w:p>
      <w:sdt>
        <w:sdtPr>
          <w:rPr>
            <w:rFonts w:ascii="Arial" w:eastAsiaTheme="majorEastAsia" w:hAnsi="Arial" w:cs="Arial"/>
            <w:color w:val="C0504D" w:themeColor="accent2"/>
            <w:sz w:val="18"/>
            <w:szCs w:val="18"/>
          </w:rPr>
          <w:id w:val="27236792"/>
          <w:docPartObj>
            <w:docPartGallery w:val="Page Numbers (Bottom of Page)"/>
            <w:docPartUnique/>
          </w:docPartObj>
        </w:sdtPr>
        <w:sdtContent>
          <w:p w14:paraId="6B030970" w14:textId="77777777" w:rsidR="00725B9E" w:rsidRDefault="00725B9E" w:rsidP="00E42215">
            <w:pPr>
              <w:pStyle w:val="Footer"/>
              <w:rPr>
                <w:rFonts w:ascii="Arial" w:eastAsiaTheme="majorEastAsia" w:hAnsi="Arial" w:cs="Arial"/>
                <w:color w:val="C0504D" w:themeColor="accent2"/>
                <w:sz w:val="18"/>
                <w:szCs w:val="18"/>
              </w:rPr>
            </w:pPr>
          </w:p>
          <w:p w14:paraId="6E8E00B3" w14:textId="1055A85F" w:rsidR="00411FF2" w:rsidRDefault="00725B9E">
            <w:pPr>
              <w:pStyle w:val="Footer"/>
              <w:jc w:val="right"/>
              <w:rPr>
                <w:rFonts w:ascii="Arial" w:eastAsiaTheme="majorEastAsia" w:hAnsi="Arial" w:cs="Arial"/>
                <w:color w:val="C0504D" w:themeColor="accent2"/>
                <w:sz w:val="18"/>
                <w:szCs w:val="18"/>
              </w:rPr>
            </w:pPr>
            <w:r>
              <w:t xml:space="preserve">PDM </w:t>
            </w:r>
            <w:r>
              <w:rPr>
                <w:rFonts w:ascii="Arial" w:eastAsiaTheme="majorEastAsia" w:hAnsi="Arial" w:cs="Arial"/>
                <w:color w:val="C0504D" w:themeColor="accent2"/>
                <w:sz w:val="18"/>
                <w:szCs w:val="18"/>
              </w:rPr>
              <w:t>SRST</w:t>
            </w:r>
            <w:r>
              <w:t xml:space="preserve"> Ver </w:t>
            </w:r>
            <w:r w:rsidR="005D401E">
              <w:t>2.0</w:t>
            </w:r>
            <w:r>
              <w:t>|</w:t>
            </w:r>
            <w:r w:rsidR="005D401E">
              <w:t>0</w:t>
            </w:r>
            <w:r w:rsidR="007763CA">
              <w:t>1/14</w:t>
            </w:r>
            <w:r>
              <w:t>/2013</w:t>
            </w:r>
            <w:r w:rsidRPr="007E570D">
              <w:rPr>
                <w:lang w:val="nl-NL"/>
              </w:rPr>
              <w:tab/>
            </w:r>
            <w:r>
              <w:rPr>
                <w:lang w:val="nl-NL"/>
              </w:rPr>
              <w:tab/>
            </w:r>
            <w:r w:rsidR="005D401E" w:rsidRPr="001902A0">
              <w:rPr>
                <w:bCs/>
                <w:lang w:val="nl-NL"/>
              </w:rPr>
              <w:t xml:space="preserve">Page </w:t>
            </w:r>
            <w:r w:rsidR="00811267" w:rsidRPr="001902A0">
              <w:rPr>
                <w:rStyle w:val="PageNumber"/>
                <w:bCs/>
              </w:rPr>
              <w:fldChar w:fldCharType="begin"/>
            </w:r>
            <w:r w:rsidR="005D401E" w:rsidRPr="001902A0">
              <w:rPr>
                <w:rStyle w:val="PageNumber"/>
                <w:bCs/>
                <w:lang w:val="nl-NL"/>
              </w:rPr>
              <w:instrText xml:space="preserve"> PAGE </w:instrText>
            </w:r>
            <w:r w:rsidR="00811267" w:rsidRPr="001902A0">
              <w:rPr>
                <w:rStyle w:val="PageNumber"/>
                <w:bCs/>
              </w:rPr>
              <w:fldChar w:fldCharType="separate"/>
            </w:r>
            <w:r w:rsidR="00833EF4">
              <w:rPr>
                <w:rStyle w:val="PageNumber"/>
                <w:bCs/>
                <w:noProof/>
                <w:lang w:val="nl-NL"/>
              </w:rPr>
              <w:t>4</w:t>
            </w:r>
            <w:r w:rsidR="00811267" w:rsidRPr="001902A0">
              <w:rPr>
                <w:rStyle w:val="PageNumber"/>
                <w:bCs/>
              </w:rPr>
              <w:fldChar w:fldCharType="end"/>
            </w:r>
            <w:r w:rsidR="005D401E" w:rsidRPr="001902A0">
              <w:rPr>
                <w:rStyle w:val="PageNumber"/>
                <w:bCs/>
              </w:rPr>
              <w:t xml:space="preserve"> of </w:t>
            </w:r>
            <w:fldSimple w:instr=" SECTIONPAGES   \* MERGEFORMAT ">
              <w:r w:rsidR="00F739D5" w:rsidRPr="00F739D5">
                <w:rPr>
                  <w:rStyle w:val="PageNumber"/>
                  <w:bCs/>
                  <w:noProof/>
                </w:rPr>
                <w:t>8</w:t>
              </w:r>
            </w:fldSimple>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30AFC" w14:textId="77777777" w:rsidR="00725B9E" w:rsidRDefault="00725B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F26EC" w14:textId="77777777" w:rsidR="00187740" w:rsidRDefault="00187740" w:rsidP="004510FD">
      <w:pPr>
        <w:spacing w:after="0" w:line="240" w:lineRule="auto"/>
      </w:pPr>
      <w:r>
        <w:separator/>
      </w:r>
    </w:p>
  </w:footnote>
  <w:footnote w:type="continuationSeparator" w:id="0">
    <w:p w14:paraId="4A392FA7" w14:textId="77777777" w:rsidR="00187740" w:rsidRDefault="00187740" w:rsidP="004510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97ED2" w14:textId="77777777" w:rsidR="00725B9E" w:rsidRPr="00E42215" w:rsidRDefault="00725B9E" w:rsidP="00E42215">
    <w:pPr>
      <w:pStyle w:val="Header"/>
      <w:rPr>
        <w:rFonts w:ascii="Arial" w:eastAsiaTheme="majorEastAsia" w:hAnsi="Arial" w:cs="Arial"/>
        <w:color w:val="C0504D" w:themeColor="accent2"/>
        <w:sz w:val="18"/>
        <w:szCs w:val="18"/>
      </w:rPr>
    </w:pPr>
    <w:r w:rsidRPr="00E42215">
      <w:rPr>
        <w:rFonts w:ascii="Arial" w:eastAsiaTheme="majorEastAsia" w:hAnsi="Arial" w:cs="Arial"/>
        <w:color w:val="C0504D" w:themeColor="accent2"/>
        <w:sz w:val="18"/>
        <w:szCs w:val="18"/>
      </w:rPr>
      <w:t xml:space="preserve">Business System Support Office </w:t>
    </w:r>
    <w:r w:rsidRPr="00E42215">
      <w:rPr>
        <w:rFonts w:ascii="Arial" w:eastAsiaTheme="majorEastAsia" w:hAnsi="Arial" w:cs="Arial"/>
        <w:color w:val="C0504D" w:themeColor="accent2"/>
        <w:sz w:val="18"/>
        <w:szCs w:val="18"/>
      </w:rPr>
      <w:tab/>
    </w:r>
    <w:r w:rsidRPr="00E42215">
      <w:rPr>
        <w:rFonts w:ascii="Arial" w:eastAsiaTheme="majorEastAsia" w:hAnsi="Arial" w:cs="Arial"/>
        <w:color w:val="C0504D" w:themeColor="accent2"/>
        <w:sz w:val="18"/>
        <w:szCs w:val="18"/>
      </w:rPr>
      <w:tab/>
    </w:r>
    <w:r>
      <w:rPr>
        <w:rFonts w:ascii="Arial" w:eastAsiaTheme="majorEastAsia" w:hAnsi="Arial" w:cs="Arial"/>
        <w:color w:val="C0504D" w:themeColor="accent2"/>
        <w:sz w:val="18"/>
        <w:szCs w:val="18"/>
      </w:rPr>
      <w:t>SOFTWARE REQUIREMENT SPECIFICATIONS (SRS)</w:t>
    </w:r>
    <w:r w:rsidRPr="00E42215">
      <w:rPr>
        <w:rFonts w:ascii="Arial" w:eastAsiaTheme="majorEastAsia" w:hAnsi="Arial" w:cs="Arial"/>
        <w:color w:val="C0504D" w:themeColor="accent2"/>
        <w:sz w:val="18"/>
        <w:szCs w:val="18"/>
      </w:rPr>
      <w:t xml:space="preserve"> TEMPLATE</w:t>
    </w:r>
  </w:p>
  <w:p w14:paraId="2F32EA80" w14:textId="77777777" w:rsidR="00725B9E" w:rsidRPr="00E42215" w:rsidRDefault="00725B9E" w:rsidP="00E42215">
    <w:pPr>
      <w:pStyle w:val="Header"/>
      <w:rPr>
        <w:rFonts w:ascii="Arial" w:eastAsiaTheme="majorEastAsia" w:hAnsi="Arial" w:cs="Arial"/>
        <w:color w:val="C0504D" w:themeColor="accent2"/>
        <w:sz w:val="18"/>
        <w:szCs w:val="18"/>
      </w:rPr>
    </w:pPr>
    <w:r w:rsidRPr="00E42215">
      <w:rPr>
        <w:rFonts w:ascii="Arial" w:eastAsiaTheme="majorEastAsia" w:hAnsi="Arial" w:cs="Arial"/>
        <w:color w:val="C0504D" w:themeColor="accent2"/>
        <w:sz w:val="18"/>
        <w:szCs w:val="18"/>
      </w:rPr>
      <w:t>Project Delivery Methodology (PDM)</w:t>
    </w:r>
    <w:r w:rsidRPr="00E42215">
      <w:rPr>
        <w:rFonts w:ascii="Arial" w:eastAsiaTheme="majorEastAsia" w:hAnsi="Arial" w:cs="Arial"/>
        <w:color w:val="C0504D" w:themeColor="accent2"/>
        <w:sz w:val="18"/>
        <w:szCs w:val="18"/>
      </w:rPr>
      <w:tab/>
    </w:r>
  </w:p>
  <w:p w14:paraId="4F5AEA6B" w14:textId="77777777" w:rsidR="00725B9E" w:rsidRPr="00E42215" w:rsidRDefault="00725B9E" w:rsidP="00E42215">
    <w:pPr>
      <w:pStyle w:val="Header"/>
      <w:rPr>
        <w:rFonts w:ascii="Arial" w:eastAsiaTheme="majorEastAsia" w:hAnsi="Arial" w:cs="Arial"/>
        <w:color w:val="C0504D" w:themeColor="accent2"/>
        <w:sz w:val="18"/>
        <w:szCs w:val="18"/>
      </w:rPr>
    </w:pPr>
    <w:r w:rsidRPr="00E42215">
      <w:rPr>
        <w:rFonts w:ascii="Arial" w:eastAsiaTheme="majorEastAsia" w:hAnsi="Arial" w:cs="Arial"/>
        <w:color w:val="C0504D" w:themeColor="accent2"/>
        <w:sz w:val="18"/>
        <w:szCs w:val="18"/>
      </w:rPr>
      <w:t>--------------------------------------------------------------------------------------------------------------------------------------------</w:t>
    </w:r>
    <w:r>
      <w:rPr>
        <w:rFonts w:ascii="Arial" w:eastAsiaTheme="majorEastAsia" w:hAnsi="Arial" w:cs="Arial"/>
        <w:color w:val="C0504D" w:themeColor="accent2"/>
        <w:sz w:val="18"/>
        <w:szCs w:val="18"/>
      </w:rPr>
      <w:t>----------------</w:t>
    </w:r>
  </w:p>
  <w:p w14:paraId="6DDFF45E" w14:textId="77777777" w:rsidR="00725B9E" w:rsidRPr="00E42215" w:rsidRDefault="00725B9E" w:rsidP="00D646DD">
    <w:pPr>
      <w:pStyle w:val="Header"/>
      <w:rPr>
        <w:rFonts w:ascii="Arial" w:eastAsiaTheme="majorEastAsia" w:hAnsi="Arial" w:cs="Arial"/>
        <w:color w:val="C0504D" w:themeColor="accent2"/>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97F4B" w14:textId="77777777" w:rsidR="00725B9E" w:rsidRPr="00D06647" w:rsidRDefault="00725B9E" w:rsidP="00D06647">
    <w:pPr>
      <w:pStyle w:val="Header"/>
      <w:jc w:val="right"/>
      <w:rPr>
        <w:rFonts w:ascii="Arial" w:hAnsi="Arial" w:cs="Arial"/>
        <w:color w:val="C0504D" w:themeColor="accent2"/>
        <w:sz w:val="20"/>
        <w:szCs w:val="20"/>
      </w:rPr>
    </w:pPr>
    <w:r w:rsidRPr="00D06647">
      <w:rPr>
        <w:rFonts w:ascii="Arial" w:hAnsi="Arial" w:cs="Arial"/>
        <w:color w:val="C0504D" w:themeColor="accent2"/>
        <w:sz w:val="20"/>
        <w:szCs w:val="20"/>
      </w:rPr>
      <w:t>Office of Information Systems, Business Systems, Support Office</w:t>
    </w:r>
  </w:p>
  <w:p w14:paraId="4A154925" w14:textId="77777777" w:rsidR="00725B9E" w:rsidRPr="00D06647" w:rsidRDefault="00725B9E" w:rsidP="00D06647">
    <w:pPr>
      <w:pStyle w:val="Header"/>
      <w:rPr>
        <w:color w:val="C0504D" w:themeColor="accent2"/>
      </w:rPr>
    </w:pPr>
    <w:r>
      <w:rPr>
        <w:color w:val="C0504D" w:themeColor="accent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48A2D" w14:textId="594F9A02" w:rsidR="00725B9E" w:rsidRPr="00E42215" w:rsidRDefault="005255C8" w:rsidP="00E42215">
    <w:pPr>
      <w:pStyle w:val="Header"/>
      <w:rPr>
        <w:rFonts w:ascii="Arial" w:eastAsiaTheme="majorEastAsia" w:hAnsi="Arial" w:cs="Arial"/>
        <w:color w:val="C0504D" w:themeColor="accent2"/>
        <w:sz w:val="18"/>
        <w:szCs w:val="18"/>
      </w:rPr>
    </w:pPr>
    <w:proofErr w:type="spellStart"/>
    <w:ins w:id="1178" w:author="Rick Waldron" w:date="2022-07-27T16:20:00Z">
      <w:r>
        <w:rPr>
          <w:rFonts w:ascii="Arial" w:eastAsiaTheme="majorEastAsia" w:hAnsi="Arial" w:cs="Arial"/>
          <w:color w:val="C0504D" w:themeColor="accent2"/>
          <w:sz w:val="18"/>
          <w:szCs w:val="18"/>
        </w:rPr>
        <w:t>MarkR</w:t>
      </w:r>
    </w:ins>
    <w:proofErr w:type="spellEnd"/>
    <w:del w:id="1179" w:author="Rick Waldron" w:date="2022-07-27T16:20:00Z">
      <w:r w:rsidR="00725B9E" w:rsidRPr="00E42215" w:rsidDel="005255C8">
        <w:rPr>
          <w:rFonts w:ascii="Arial" w:eastAsiaTheme="majorEastAsia" w:hAnsi="Arial" w:cs="Arial"/>
          <w:color w:val="C0504D" w:themeColor="accent2"/>
          <w:sz w:val="18"/>
          <w:szCs w:val="18"/>
        </w:rPr>
        <w:delText>[Project Name]</w:delText>
      </w:r>
    </w:del>
    <w:r w:rsidR="00725B9E" w:rsidRPr="00E42215">
      <w:rPr>
        <w:rFonts w:ascii="Arial" w:eastAsiaTheme="majorEastAsia" w:hAnsi="Arial" w:cs="Arial"/>
        <w:color w:val="C0504D" w:themeColor="accent2"/>
        <w:sz w:val="18"/>
        <w:szCs w:val="18"/>
      </w:rPr>
      <w:tab/>
    </w:r>
    <w:r w:rsidR="00725B9E" w:rsidRPr="00E42215">
      <w:rPr>
        <w:rFonts w:ascii="Arial" w:eastAsiaTheme="majorEastAsia" w:hAnsi="Arial" w:cs="Arial"/>
        <w:color w:val="C0504D" w:themeColor="accent2"/>
        <w:sz w:val="18"/>
        <w:szCs w:val="18"/>
      </w:rPr>
      <w:tab/>
    </w:r>
    <w:r w:rsidR="00725B9E">
      <w:rPr>
        <w:rFonts w:ascii="Arial" w:eastAsiaTheme="majorEastAsia" w:hAnsi="Arial" w:cs="Arial"/>
        <w:color w:val="C0504D" w:themeColor="accent2"/>
        <w:sz w:val="18"/>
        <w:szCs w:val="18"/>
      </w:rPr>
      <w:t>Software Requirement Specifications</w:t>
    </w:r>
  </w:p>
  <w:p w14:paraId="5D0586C9" w14:textId="575DA17A" w:rsidR="00725B9E" w:rsidRPr="00E42215" w:rsidRDefault="005255C8" w:rsidP="00E42215">
    <w:pPr>
      <w:pStyle w:val="Header"/>
      <w:jc w:val="right"/>
      <w:rPr>
        <w:rFonts w:ascii="Arial" w:eastAsiaTheme="majorEastAsia" w:hAnsi="Arial" w:cs="Arial"/>
        <w:color w:val="C0504D" w:themeColor="accent2"/>
        <w:sz w:val="18"/>
        <w:szCs w:val="18"/>
      </w:rPr>
    </w:pPr>
    <w:ins w:id="1180" w:author="Rick Waldron" w:date="2022-07-27T16:21:00Z">
      <w:r>
        <w:rPr>
          <w:rFonts w:ascii="Arial" w:eastAsiaTheme="majorEastAsia" w:hAnsi="Arial" w:cs="Arial"/>
          <w:color w:val="C0504D" w:themeColor="accent2"/>
          <w:sz w:val="18"/>
          <w:szCs w:val="18"/>
        </w:rPr>
        <w:t>v</w:t>
      </w:r>
    </w:ins>
    <w:del w:id="1181" w:author="Rick Waldron" w:date="2022-07-27T16:21:00Z">
      <w:r w:rsidR="00725B9E" w:rsidRPr="00E42215" w:rsidDel="005255C8">
        <w:rPr>
          <w:rFonts w:ascii="Arial" w:eastAsiaTheme="majorEastAsia" w:hAnsi="Arial" w:cs="Arial"/>
          <w:color w:val="C0504D" w:themeColor="accent2"/>
          <w:sz w:val="18"/>
          <w:szCs w:val="18"/>
        </w:rPr>
        <w:delText>[Version]</w:delText>
      </w:r>
    </w:del>
    <w:ins w:id="1182" w:author="Rick Waldron" w:date="2022-07-27T16:21:00Z">
      <w:r>
        <w:rPr>
          <w:rFonts w:ascii="Arial" w:eastAsiaTheme="majorEastAsia" w:hAnsi="Arial" w:cs="Arial"/>
          <w:color w:val="C0504D" w:themeColor="accent2"/>
          <w:sz w:val="18"/>
          <w:szCs w:val="18"/>
        </w:rPr>
        <w:t>1</w:t>
      </w:r>
    </w:ins>
    <w:r w:rsidR="00725B9E" w:rsidRPr="00E42215">
      <w:rPr>
        <w:rFonts w:ascii="Arial" w:eastAsiaTheme="majorEastAsia" w:hAnsi="Arial" w:cs="Arial"/>
        <w:color w:val="C0504D" w:themeColor="accent2"/>
        <w:sz w:val="18"/>
        <w:szCs w:val="18"/>
      </w:rPr>
      <w:t xml:space="preserve">  </w:t>
    </w:r>
    <w:del w:id="1183" w:author="Rick Waldron" w:date="2022-07-27T16:21:00Z">
      <w:r w:rsidR="00725B9E" w:rsidRPr="00E42215" w:rsidDel="005255C8">
        <w:rPr>
          <w:rFonts w:ascii="Arial" w:eastAsiaTheme="majorEastAsia" w:hAnsi="Arial" w:cs="Arial"/>
          <w:color w:val="C0504D" w:themeColor="accent2"/>
          <w:sz w:val="18"/>
          <w:szCs w:val="18"/>
        </w:rPr>
        <w:delText>[Revision Date]</w:delText>
      </w:r>
    </w:del>
    <w:ins w:id="1184" w:author="Rick Waldron" w:date="2022-07-27T16:21:00Z">
      <w:r>
        <w:rPr>
          <w:rFonts w:ascii="Arial" w:eastAsiaTheme="majorEastAsia" w:hAnsi="Arial" w:cs="Arial"/>
          <w:color w:val="C0504D" w:themeColor="accent2"/>
          <w:sz w:val="18"/>
          <w:szCs w:val="18"/>
        </w:rPr>
        <w:t>27/7/2022</w:t>
      </w:r>
    </w:ins>
  </w:p>
  <w:p w14:paraId="3810ADD4" w14:textId="77777777" w:rsidR="00725B9E" w:rsidRPr="00E42215" w:rsidRDefault="00725B9E" w:rsidP="00E42215">
    <w:pPr>
      <w:pStyle w:val="Header"/>
      <w:rPr>
        <w:rFonts w:ascii="Arial" w:eastAsiaTheme="majorEastAsia" w:hAnsi="Arial" w:cs="Arial"/>
        <w:color w:val="C0504D" w:themeColor="accent2"/>
        <w:sz w:val="18"/>
        <w:szCs w:val="18"/>
      </w:rPr>
    </w:pPr>
    <w:r w:rsidRPr="00E42215">
      <w:rPr>
        <w:rFonts w:ascii="Arial" w:eastAsiaTheme="majorEastAsia" w:hAnsi="Arial" w:cs="Arial"/>
        <w:color w:val="C0504D" w:themeColor="accent2"/>
        <w:sz w:val="18"/>
        <w:szCs w:val="18"/>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4DC15" w14:textId="77777777" w:rsidR="00725B9E" w:rsidRPr="00E42215" w:rsidRDefault="00725B9E" w:rsidP="00E422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2A51"/>
    <w:multiLevelType w:val="hybridMultilevel"/>
    <w:tmpl w:val="7AEC28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E0330"/>
    <w:multiLevelType w:val="hybridMultilevel"/>
    <w:tmpl w:val="E50C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437B7"/>
    <w:multiLevelType w:val="hybridMultilevel"/>
    <w:tmpl w:val="72FA4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DE4661"/>
    <w:multiLevelType w:val="hybridMultilevel"/>
    <w:tmpl w:val="600893E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9562D6"/>
    <w:multiLevelType w:val="multilevel"/>
    <w:tmpl w:val="64464B5A"/>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40147833">
    <w:abstractNumId w:val="3"/>
  </w:num>
  <w:num w:numId="2" w16cid:durableId="39787092">
    <w:abstractNumId w:val="0"/>
  </w:num>
  <w:num w:numId="3" w16cid:durableId="1718429002">
    <w:abstractNumId w:val="1"/>
  </w:num>
  <w:num w:numId="4" w16cid:durableId="1941834132">
    <w:abstractNumId w:val="2"/>
  </w:num>
  <w:num w:numId="5" w16cid:durableId="10749312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k Waldron">
    <w15:presenceInfo w15:providerId="Windows Live" w15:userId="7db782db6928fc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0FAC"/>
    <w:rsid w:val="000410FD"/>
    <w:rsid w:val="000419C7"/>
    <w:rsid w:val="00046A91"/>
    <w:rsid w:val="00065054"/>
    <w:rsid w:val="00075C8D"/>
    <w:rsid w:val="000B053D"/>
    <w:rsid w:val="000C45DC"/>
    <w:rsid w:val="000C795C"/>
    <w:rsid w:val="000E1BEA"/>
    <w:rsid w:val="000E56D8"/>
    <w:rsid w:val="000F0BE2"/>
    <w:rsid w:val="00107C41"/>
    <w:rsid w:val="00123551"/>
    <w:rsid w:val="001302FF"/>
    <w:rsid w:val="00131884"/>
    <w:rsid w:val="00135233"/>
    <w:rsid w:val="001823A5"/>
    <w:rsid w:val="00186488"/>
    <w:rsid w:val="00187740"/>
    <w:rsid w:val="001D6C41"/>
    <w:rsid w:val="002105DE"/>
    <w:rsid w:val="0023190D"/>
    <w:rsid w:val="00241D05"/>
    <w:rsid w:val="0024247B"/>
    <w:rsid w:val="00290CD9"/>
    <w:rsid w:val="002979EB"/>
    <w:rsid w:val="00297FEC"/>
    <w:rsid w:val="002B20F9"/>
    <w:rsid w:val="002D3143"/>
    <w:rsid w:val="003371EF"/>
    <w:rsid w:val="0037631A"/>
    <w:rsid w:val="00392769"/>
    <w:rsid w:val="00394089"/>
    <w:rsid w:val="003D7244"/>
    <w:rsid w:val="003F6191"/>
    <w:rsid w:val="00411FF2"/>
    <w:rsid w:val="00423FB1"/>
    <w:rsid w:val="00434860"/>
    <w:rsid w:val="00435B42"/>
    <w:rsid w:val="004510FD"/>
    <w:rsid w:val="0046717F"/>
    <w:rsid w:val="004A06E7"/>
    <w:rsid w:val="004B219C"/>
    <w:rsid w:val="004B5A91"/>
    <w:rsid w:val="004F4B6E"/>
    <w:rsid w:val="00500723"/>
    <w:rsid w:val="0052312A"/>
    <w:rsid w:val="005255C8"/>
    <w:rsid w:val="005259B4"/>
    <w:rsid w:val="00542F30"/>
    <w:rsid w:val="00544AF0"/>
    <w:rsid w:val="0055007B"/>
    <w:rsid w:val="00583B1E"/>
    <w:rsid w:val="005D401E"/>
    <w:rsid w:val="005E1058"/>
    <w:rsid w:val="005F3980"/>
    <w:rsid w:val="006006FC"/>
    <w:rsid w:val="006241BB"/>
    <w:rsid w:val="00626A0D"/>
    <w:rsid w:val="006432C8"/>
    <w:rsid w:val="0065058D"/>
    <w:rsid w:val="0066615F"/>
    <w:rsid w:val="006714D9"/>
    <w:rsid w:val="00676A55"/>
    <w:rsid w:val="00680AF4"/>
    <w:rsid w:val="00680E2C"/>
    <w:rsid w:val="00686DCF"/>
    <w:rsid w:val="00692230"/>
    <w:rsid w:val="006C7AF7"/>
    <w:rsid w:val="006D6729"/>
    <w:rsid w:val="006E50EB"/>
    <w:rsid w:val="00700247"/>
    <w:rsid w:val="00704AE5"/>
    <w:rsid w:val="007053A9"/>
    <w:rsid w:val="00717B8B"/>
    <w:rsid w:val="00720C3E"/>
    <w:rsid w:val="0072514F"/>
    <w:rsid w:val="00725B9E"/>
    <w:rsid w:val="00751A7D"/>
    <w:rsid w:val="007763CA"/>
    <w:rsid w:val="00785FD4"/>
    <w:rsid w:val="007914C7"/>
    <w:rsid w:val="007A0729"/>
    <w:rsid w:val="007A4A9E"/>
    <w:rsid w:val="007B67F5"/>
    <w:rsid w:val="007D071B"/>
    <w:rsid w:val="00803A0F"/>
    <w:rsid w:val="00811267"/>
    <w:rsid w:val="00815EF5"/>
    <w:rsid w:val="00833EF4"/>
    <w:rsid w:val="00835A56"/>
    <w:rsid w:val="00846BB9"/>
    <w:rsid w:val="008610A8"/>
    <w:rsid w:val="00872EBD"/>
    <w:rsid w:val="00881CF2"/>
    <w:rsid w:val="00886AE5"/>
    <w:rsid w:val="00887C65"/>
    <w:rsid w:val="00892780"/>
    <w:rsid w:val="008A2540"/>
    <w:rsid w:val="008B0BBB"/>
    <w:rsid w:val="008B388C"/>
    <w:rsid w:val="008B54B7"/>
    <w:rsid w:val="008C25EA"/>
    <w:rsid w:val="008E3CDB"/>
    <w:rsid w:val="00925501"/>
    <w:rsid w:val="0094239C"/>
    <w:rsid w:val="009427EA"/>
    <w:rsid w:val="009613EB"/>
    <w:rsid w:val="009924E7"/>
    <w:rsid w:val="009C5CCC"/>
    <w:rsid w:val="009D2676"/>
    <w:rsid w:val="009E0145"/>
    <w:rsid w:val="009E0CF1"/>
    <w:rsid w:val="009F0369"/>
    <w:rsid w:val="00A25D43"/>
    <w:rsid w:val="00A303B9"/>
    <w:rsid w:val="00A80703"/>
    <w:rsid w:val="00A90FAC"/>
    <w:rsid w:val="00A928F6"/>
    <w:rsid w:val="00AC1AF8"/>
    <w:rsid w:val="00AD4427"/>
    <w:rsid w:val="00B12A28"/>
    <w:rsid w:val="00B16EAD"/>
    <w:rsid w:val="00B57E4A"/>
    <w:rsid w:val="00B643D1"/>
    <w:rsid w:val="00B65C53"/>
    <w:rsid w:val="00B71D8D"/>
    <w:rsid w:val="00BB1EAE"/>
    <w:rsid w:val="00BD4071"/>
    <w:rsid w:val="00BE3123"/>
    <w:rsid w:val="00BF4656"/>
    <w:rsid w:val="00C22E70"/>
    <w:rsid w:val="00C326A8"/>
    <w:rsid w:val="00C444CC"/>
    <w:rsid w:val="00C57B95"/>
    <w:rsid w:val="00C924CA"/>
    <w:rsid w:val="00CC190B"/>
    <w:rsid w:val="00CC1D73"/>
    <w:rsid w:val="00CD0DDD"/>
    <w:rsid w:val="00CE422B"/>
    <w:rsid w:val="00D06647"/>
    <w:rsid w:val="00D646DD"/>
    <w:rsid w:val="00DA7B76"/>
    <w:rsid w:val="00DB75EC"/>
    <w:rsid w:val="00DC2EAC"/>
    <w:rsid w:val="00DD3EA7"/>
    <w:rsid w:val="00DE63EE"/>
    <w:rsid w:val="00E072E3"/>
    <w:rsid w:val="00E31610"/>
    <w:rsid w:val="00E42215"/>
    <w:rsid w:val="00E45DFE"/>
    <w:rsid w:val="00E77510"/>
    <w:rsid w:val="00E90994"/>
    <w:rsid w:val="00EC462B"/>
    <w:rsid w:val="00ED7D42"/>
    <w:rsid w:val="00F029AC"/>
    <w:rsid w:val="00F05ABF"/>
    <w:rsid w:val="00F06FB6"/>
    <w:rsid w:val="00F07335"/>
    <w:rsid w:val="00F34FA2"/>
    <w:rsid w:val="00F4027A"/>
    <w:rsid w:val="00F51120"/>
    <w:rsid w:val="00F54AA3"/>
    <w:rsid w:val="00F66436"/>
    <w:rsid w:val="00F71694"/>
    <w:rsid w:val="00F739D5"/>
    <w:rsid w:val="00F83915"/>
    <w:rsid w:val="00F92BF0"/>
    <w:rsid w:val="00F938AD"/>
    <w:rsid w:val="00FA0823"/>
    <w:rsid w:val="00FB78F2"/>
    <w:rsid w:val="00FD5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A451A0"/>
  <w15:docId w15:val="{F6A089A5-8047-4E57-84EC-5277B8E46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FAC"/>
  </w:style>
  <w:style w:type="paragraph" w:styleId="Heading1">
    <w:name w:val="heading 1"/>
    <w:basedOn w:val="Normal"/>
    <w:next w:val="Normal"/>
    <w:link w:val="Heading1Char"/>
    <w:uiPriority w:val="9"/>
    <w:qFormat/>
    <w:rsid w:val="008A2540"/>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A2540"/>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D3EA7"/>
    <w:pPr>
      <w:keepNext/>
      <w:keepLines/>
      <w:spacing w:before="200" w:after="0"/>
      <w:ind w:left="72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DD3EA7"/>
    <w:pPr>
      <w:keepNext/>
      <w:keepLines/>
      <w:spacing w:before="200" w:after="0"/>
      <w:ind w:left="216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0F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FAC"/>
  </w:style>
  <w:style w:type="paragraph" w:styleId="Footer">
    <w:name w:val="footer"/>
    <w:basedOn w:val="Normal"/>
    <w:link w:val="FooterChar"/>
    <w:uiPriority w:val="99"/>
    <w:unhideWhenUsed/>
    <w:rsid w:val="00A90F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FAC"/>
  </w:style>
  <w:style w:type="paragraph" w:styleId="ListParagraph">
    <w:name w:val="List Paragraph"/>
    <w:basedOn w:val="Normal"/>
    <w:uiPriority w:val="34"/>
    <w:qFormat/>
    <w:rsid w:val="00A90FAC"/>
    <w:pPr>
      <w:ind w:left="720"/>
      <w:contextualSpacing/>
    </w:pPr>
  </w:style>
  <w:style w:type="table" w:styleId="TableGrid">
    <w:name w:val="Table Grid"/>
    <w:basedOn w:val="TableNormal"/>
    <w:uiPriority w:val="1"/>
    <w:rsid w:val="00A90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90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FAC"/>
    <w:rPr>
      <w:rFonts w:ascii="Tahoma" w:hAnsi="Tahoma" w:cs="Tahoma"/>
      <w:sz w:val="16"/>
      <w:szCs w:val="16"/>
    </w:rPr>
  </w:style>
  <w:style w:type="character" w:styleId="PlaceholderText">
    <w:name w:val="Placeholder Text"/>
    <w:basedOn w:val="DefaultParagraphFont"/>
    <w:uiPriority w:val="99"/>
    <w:semiHidden/>
    <w:rsid w:val="005259B4"/>
    <w:rPr>
      <w:color w:val="808080"/>
    </w:rPr>
  </w:style>
  <w:style w:type="character" w:customStyle="1" w:styleId="Heading1Char">
    <w:name w:val="Heading 1 Char"/>
    <w:basedOn w:val="DefaultParagraphFont"/>
    <w:link w:val="Heading1"/>
    <w:uiPriority w:val="9"/>
    <w:rsid w:val="008A2540"/>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881CF2"/>
    <w:pPr>
      <w:outlineLvl w:val="9"/>
    </w:pPr>
  </w:style>
  <w:style w:type="paragraph" w:styleId="TOC1">
    <w:name w:val="toc 1"/>
    <w:basedOn w:val="Normal"/>
    <w:next w:val="Normal"/>
    <w:autoRedefine/>
    <w:uiPriority w:val="39"/>
    <w:unhideWhenUsed/>
    <w:rsid w:val="00123551"/>
    <w:pPr>
      <w:spacing w:after="100"/>
    </w:pPr>
  </w:style>
  <w:style w:type="character" w:styleId="Hyperlink">
    <w:name w:val="Hyperlink"/>
    <w:basedOn w:val="DefaultParagraphFont"/>
    <w:uiPriority w:val="99"/>
    <w:unhideWhenUsed/>
    <w:rsid w:val="00123551"/>
    <w:rPr>
      <w:color w:val="0000FF" w:themeColor="hyperlink"/>
      <w:u w:val="single"/>
    </w:rPr>
  </w:style>
  <w:style w:type="character" w:customStyle="1" w:styleId="Heading2Char">
    <w:name w:val="Heading 2 Char"/>
    <w:basedOn w:val="DefaultParagraphFont"/>
    <w:link w:val="Heading2"/>
    <w:uiPriority w:val="9"/>
    <w:rsid w:val="008A254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D3EA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DD3EA7"/>
    <w:rPr>
      <w:rFonts w:asciiTheme="majorHAnsi" w:eastAsiaTheme="majorEastAsia" w:hAnsiTheme="majorHAnsi" w:cstheme="majorBidi"/>
      <w:b/>
      <w:bCs/>
      <w:i/>
      <w:iCs/>
    </w:rPr>
  </w:style>
  <w:style w:type="paragraph" w:styleId="TOC2">
    <w:name w:val="toc 2"/>
    <w:basedOn w:val="Normal"/>
    <w:next w:val="Normal"/>
    <w:autoRedefine/>
    <w:uiPriority w:val="39"/>
    <w:unhideWhenUsed/>
    <w:rsid w:val="002D3143"/>
    <w:pPr>
      <w:spacing w:after="100"/>
      <w:ind w:left="220"/>
    </w:pPr>
  </w:style>
  <w:style w:type="paragraph" w:styleId="TOC3">
    <w:name w:val="toc 3"/>
    <w:basedOn w:val="Normal"/>
    <w:next w:val="Normal"/>
    <w:autoRedefine/>
    <w:uiPriority w:val="39"/>
    <w:unhideWhenUsed/>
    <w:rsid w:val="00394089"/>
    <w:pPr>
      <w:tabs>
        <w:tab w:val="left" w:pos="1320"/>
        <w:tab w:val="right" w:leader="dot" w:pos="9350"/>
      </w:tabs>
      <w:spacing w:after="100"/>
      <w:ind w:left="440"/>
      <w:pPrChange w:id="0" w:author="Rick Waldron" w:date="2022-07-28T12:55:00Z">
        <w:pPr>
          <w:spacing w:after="100" w:line="276" w:lineRule="auto"/>
          <w:ind w:left="440"/>
        </w:pPr>
      </w:pPrChange>
    </w:pPr>
    <w:rPr>
      <w:rPrChange w:id="0" w:author="Rick Waldron" w:date="2022-07-28T12:55:00Z">
        <w:rPr>
          <w:rFonts w:asciiTheme="minorHAnsi" w:eastAsiaTheme="minorHAnsi" w:hAnsiTheme="minorHAnsi" w:cstheme="minorBidi"/>
          <w:sz w:val="22"/>
          <w:szCs w:val="22"/>
          <w:lang w:val="en-US" w:eastAsia="en-US" w:bidi="ar-SA"/>
        </w:rPr>
      </w:rPrChange>
    </w:rPr>
  </w:style>
  <w:style w:type="character" w:styleId="PageNumber">
    <w:name w:val="page number"/>
    <w:basedOn w:val="DefaultParagraphFont"/>
    <w:rsid w:val="00725B9E"/>
  </w:style>
  <w:style w:type="paragraph" w:styleId="Revision">
    <w:name w:val="Revision"/>
    <w:hidden/>
    <w:uiPriority w:val="99"/>
    <w:semiHidden/>
    <w:rsid w:val="005007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319780">
      <w:bodyDiv w:val="1"/>
      <w:marLeft w:val="0"/>
      <w:marRight w:val="0"/>
      <w:marTop w:val="0"/>
      <w:marBottom w:val="0"/>
      <w:divBdr>
        <w:top w:val="none" w:sz="0" w:space="0" w:color="auto"/>
        <w:left w:val="none" w:sz="0" w:space="0" w:color="auto"/>
        <w:bottom w:val="none" w:sz="0" w:space="0" w:color="auto"/>
        <w:right w:val="none" w:sz="0" w:space="0" w:color="auto"/>
      </w:divBdr>
    </w:div>
    <w:div w:id="11217260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Colors" Target="diagrams/colors1.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QuickStyle" Target="diagrams/quickStyle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diagramData" Target="diagrams/data1.xml"/><Relationship Id="rId23" Type="http://schemas.openxmlformats.org/officeDocument/2006/relationships/header" Target="header4.xml"/><Relationship Id="rId10" Type="http://schemas.openxmlformats.org/officeDocument/2006/relationships/footnotes" Target="footnotes.xml"/><Relationship Id="rId19" Type="http://schemas.microsoft.com/office/2007/relationships/diagramDrawing" Target="diagrams/drawing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2E0F96-2A57-4F5D-B698-01FCF244ED8B}"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AU"/>
        </a:p>
      </dgm:t>
    </dgm:pt>
    <dgm:pt modelId="{A594C471-9E12-4C3D-8980-D6B7027BD145}">
      <dgm:prSet phldrT="[Text]"/>
      <dgm:spPr/>
      <dgm:t>
        <a:bodyPr/>
        <a:lstStyle/>
        <a:p>
          <a:pPr algn="ctr"/>
          <a:r>
            <a:rPr lang="en-AU"/>
            <a:t>Marking</a:t>
          </a:r>
        </a:p>
      </dgm:t>
    </dgm:pt>
    <dgm:pt modelId="{472073B7-CCAF-41BE-A470-F7F9E83C1A2C}" type="parTrans" cxnId="{34095939-B2DB-40E0-B4A6-3A9E82F4C3E3}">
      <dgm:prSet/>
      <dgm:spPr/>
      <dgm:t>
        <a:bodyPr/>
        <a:lstStyle/>
        <a:p>
          <a:pPr algn="ctr"/>
          <a:endParaRPr lang="en-AU"/>
        </a:p>
      </dgm:t>
    </dgm:pt>
    <dgm:pt modelId="{C51771DA-47C2-44C3-A427-E9E7E3531C33}" type="sibTrans" cxnId="{34095939-B2DB-40E0-B4A6-3A9E82F4C3E3}">
      <dgm:prSet/>
      <dgm:spPr/>
      <dgm:t>
        <a:bodyPr/>
        <a:lstStyle/>
        <a:p>
          <a:pPr algn="ctr"/>
          <a:endParaRPr lang="en-AU"/>
        </a:p>
      </dgm:t>
    </dgm:pt>
    <dgm:pt modelId="{12D1952D-4A54-4D3E-999A-7DCA0E3C022F}">
      <dgm:prSet phldrT="[Text]"/>
      <dgm:spPr/>
      <dgm:t>
        <a:bodyPr/>
        <a:lstStyle/>
        <a:p>
          <a:pPr algn="ctr"/>
          <a:r>
            <a:rPr lang="en-AU"/>
            <a:t>Data entry</a:t>
          </a:r>
        </a:p>
      </dgm:t>
    </dgm:pt>
    <dgm:pt modelId="{BC560882-7206-4694-AFFE-FA633BEE9BFB}" type="parTrans" cxnId="{7784417D-94E1-48C6-A601-17A636E7ED20}">
      <dgm:prSet/>
      <dgm:spPr/>
      <dgm:t>
        <a:bodyPr/>
        <a:lstStyle/>
        <a:p>
          <a:pPr algn="ctr"/>
          <a:endParaRPr lang="en-AU"/>
        </a:p>
      </dgm:t>
    </dgm:pt>
    <dgm:pt modelId="{1A3673D7-683B-42B0-A3B1-E9244DB00470}" type="sibTrans" cxnId="{7784417D-94E1-48C6-A601-17A636E7ED20}">
      <dgm:prSet/>
      <dgm:spPr/>
      <dgm:t>
        <a:bodyPr/>
        <a:lstStyle/>
        <a:p>
          <a:pPr algn="ctr"/>
          <a:endParaRPr lang="en-AU"/>
        </a:p>
      </dgm:t>
    </dgm:pt>
    <dgm:pt modelId="{20CD52D2-4E85-4355-B089-72EA679B74E7}">
      <dgm:prSet phldrT="[Text]"/>
      <dgm:spPr/>
      <dgm:t>
        <a:bodyPr/>
        <a:lstStyle/>
        <a:p>
          <a:pPr algn="ctr"/>
          <a:r>
            <a:rPr lang="en-AU"/>
            <a:t>Feedback</a:t>
          </a:r>
        </a:p>
      </dgm:t>
    </dgm:pt>
    <dgm:pt modelId="{5CAFB69D-BA9D-4A4E-98FA-6A71FD32E2AA}" type="parTrans" cxnId="{F48E88DD-D1F5-48E9-97AF-E8B24D387B52}">
      <dgm:prSet/>
      <dgm:spPr/>
      <dgm:t>
        <a:bodyPr/>
        <a:lstStyle/>
        <a:p>
          <a:pPr algn="ctr"/>
          <a:endParaRPr lang="en-AU"/>
        </a:p>
      </dgm:t>
    </dgm:pt>
    <dgm:pt modelId="{036CE03F-0492-4F5C-BE25-BD4AA05B7479}" type="sibTrans" cxnId="{F48E88DD-D1F5-48E9-97AF-E8B24D387B52}">
      <dgm:prSet/>
      <dgm:spPr/>
      <dgm:t>
        <a:bodyPr/>
        <a:lstStyle/>
        <a:p>
          <a:pPr algn="ctr"/>
          <a:endParaRPr lang="en-AU"/>
        </a:p>
      </dgm:t>
    </dgm:pt>
    <dgm:pt modelId="{B9C2CEAB-93A4-473B-ABD0-C9BF9A043468}">
      <dgm:prSet/>
      <dgm:spPr/>
      <dgm:t>
        <a:bodyPr/>
        <a:lstStyle/>
        <a:p>
          <a:pPr algn="ctr"/>
          <a:r>
            <a:rPr lang="en-AU"/>
            <a:t>Data analysis</a:t>
          </a:r>
        </a:p>
      </dgm:t>
    </dgm:pt>
    <dgm:pt modelId="{0C688FB5-7ECA-4F5A-8858-BAB18F1C72C4}" type="parTrans" cxnId="{58CCC0B1-D35D-4DEA-868A-B864D4628DCB}">
      <dgm:prSet/>
      <dgm:spPr/>
      <dgm:t>
        <a:bodyPr/>
        <a:lstStyle/>
        <a:p>
          <a:pPr algn="ctr"/>
          <a:endParaRPr lang="en-AU"/>
        </a:p>
      </dgm:t>
    </dgm:pt>
    <dgm:pt modelId="{BD08F3FE-B4EA-4DBE-A19C-29AABAABBD60}" type="sibTrans" cxnId="{58CCC0B1-D35D-4DEA-868A-B864D4628DCB}">
      <dgm:prSet/>
      <dgm:spPr/>
      <dgm:t>
        <a:bodyPr/>
        <a:lstStyle/>
        <a:p>
          <a:pPr algn="ctr"/>
          <a:endParaRPr lang="en-AU"/>
        </a:p>
      </dgm:t>
    </dgm:pt>
    <dgm:pt modelId="{8AF21062-2E40-40A0-94E4-CE66F92A5BCE}" type="pres">
      <dgm:prSet presAssocID="{6A2E0F96-2A57-4F5D-B698-01FCF244ED8B}" presName="Name0" presStyleCnt="0">
        <dgm:presLayoutVars>
          <dgm:dir/>
          <dgm:resizeHandles val="exact"/>
        </dgm:presLayoutVars>
      </dgm:prSet>
      <dgm:spPr/>
    </dgm:pt>
    <dgm:pt modelId="{DA17B756-CC04-4C7C-8595-5A820E7DF356}" type="pres">
      <dgm:prSet presAssocID="{A594C471-9E12-4C3D-8980-D6B7027BD145}" presName="node" presStyleLbl="node1" presStyleIdx="0" presStyleCnt="4">
        <dgm:presLayoutVars>
          <dgm:bulletEnabled val="1"/>
        </dgm:presLayoutVars>
      </dgm:prSet>
      <dgm:spPr/>
    </dgm:pt>
    <dgm:pt modelId="{68498377-1CC4-4D89-B074-1D2AF35C43C2}" type="pres">
      <dgm:prSet presAssocID="{C51771DA-47C2-44C3-A427-E9E7E3531C33}" presName="sibTrans" presStyleLbl="sibTrans2D1" presStyleIdx="0" presStyleCnt="3"/>
      <dgm:spPr/>
    </dgm:pt>
    <dgm:pt modelId="{AC321CA7-201E-4AA8-A236-94198655DE0B}" type="pres">
      <dgm:prSet presAssocID="{C51771DA-47C2-44C3-A427-E9E7E3531C33}" presName="connectorText" presStyleLbl="sibTrans2D1" presStyleIdx="0" presStyleCnt="3"/>
      <dgm:spPr/>
    </dgm:pt>
    <dgm:pt modelId="{52806D93-B850-4DF4-B64E-9BEA1CBDD4AA}" type="pres">
      <dgm:prSet presAssocID="{12D1952D-4A54-4D3E-999A-7DCA0E3C022F}" presName="node" presStyleLbl="node1" presStyleIdx="1" presStyleCnt="4">
        <dgm:presLayoutVars>
          <dgm:bulletEnabled val="1"/>
        </dgm:presLayoutVars>
      </dgm:prSet>
      <dgm:spPr/>
    </dgm:pt>
    <dgm:pt modelId="{16DFEF97-B0DC-434E-ACAB-DB4DE9BFB38E}" type="pres">
      <dgm:prSet presAssocID="{1A3673D7-683B-42B0-A3B1-E9244DB00470}" presName="sibTrans" presStyleLbl="sibTrans2D1" presStyleIdx="1" presStyleCnt="3"/>
      <dgm:spPr/>
    </dgm:pt>
    <dgm:pt modelId="{12F9694A-B9AC-466C-84B5-C6327E34274C}" type="pres">
      <dgm:prSet presAssocID="{1A3673D7-683B-42B0-A3B1-E9244DB00470}" presName="connectorText" presStyleLbl="sibTrans2D1" presStyleIdx="1" presStyleCnt="3"/>
      <dgm:spPr/>
    </dgm:pt>
    <dgm:pt modelId="{18ADD904-6384-449A-A00E-879170E72B37}" type="pres">
      <dgm:prSet presAssocID="{20CD52D2-4E85-4355-B089-72EA679B74E7}" presName="node" presStyleLbl="node1" presStyleIdx="2" presStyleCnt="4">
        <dgm:presLayoutVars>
          <dgm:bulletEnabled val="1"/>
        </dgm:presLayoutVars>
      </dgm:prSet>
      <dgm:spPr/>
    </dgm:pt>
    <dgm:pt modelId="{2AD8B9A3-C631-49EB-9672-0FC68F620916}" type="pres">
      <dgm:prSet presAssocID="{036CE03F-0492-4F5C-BE25-BD4AA05B7479}" presName="sibTrans" presStyleLbl="sibTrans2D1" presStyleIdx="2" presStyleCnt="3"/>
      <dgm:spPr/>
    </dgm:pt>
    <dgm:pt modelId="{49C417ED-E7C8-4AAE-B0B0-5567BAE21092}" type="pres">
      <dgm:prSet presAssocID="{036CE03F-0492-4F5C-BE25-BD4AA05B7479}" presName="connectorText" presStyleLbl="sibTrans2D1" presStyleIdx="2" presStyleCnt="3"/>
      <dgm:spPr/>
    </dgm:pt>
    <dgm:pt modelId="{D9F1AC1E-8B1A-4EB9-A699-246D777EC08B}" type="pres">
      <dgm:prSet presAssocID="{B9C2CEAB-93A4-473B-ABD0-C9BF9A043468}" presName="node" presStyleLbl="node1" presStyleIdx="3" presStyleCnt="4">
        <dgm:presLayoutVars>
          <dgm:bulletEnabled val="1"/>
        </dgm:presLayoutVars>
      </dgm:prSet>
      <dgm:spPr/>
    </dgm:pt>
  </dgm:ptLst>
  <dgm:cxnLst>
    <dgm:cxn modelId="{40F57B0A-D26F-4EBC-924A-1F9B2D0D67DD}" type="presOf" srcId="{036CE03F-0492-4F5C-BE25-BD4AA05B7479}" destId="{49C417ED-E7C8-4AAE-B0B0-5567BAE21092}" srcOrd="1" destOrd="0" presId="urn:microsoft.com/office/officeart/2005/8/layout/process1"/>
    <dgm:cxn modelId="{FEECCF16-A13B-4907-9803-7EBDE7DE4F42}" type="presOf" srcId="{6A2E0F96-2A57-4F5D-B698-01FCF244ED8B}" destId="{8AF21062-2E40-40A0-94E4-CE66F92A5BCE}" srcOrd="0" destOrd="0" presId="urn:microsoft.com/office/officeart/2005/8/layout/process1"/>
    <dgm:cxn modelId="{34095939-B2DB-40E0-B4A6-3A9E82F4C3E3}" srcId="{6A2E0F96-2A57-4F5D-B698-01FCF244ED8B}" destId="{A594C471-9E12-4C3D-8980-D6B7027BD145}" srcOrd="0" destOrd="0" parTransId="{472073B7-CCAF-41BE-A470-F7F9E83C1A2C}" sibTransId="{C51771DA-47C2-44C3-A427-E9E7E3531C33}"/>
    <dgm:cxn modelId="{FFA8E15E-42C6-4784-AF29-73E0C600510F}" type="presOf" srcId="{1A3673D7-683B-42B0-A3B1-E9244DB00470}" destId="{16DFEF97-B0DC-434E-ACAB-DB4DE9BFB38E}" srcOrd="0" destOrd="0" presId="urn:microsoft.com/office/officeart/2005/8/layout/process1"/>
    <dgm:cxn modelId="{56FAE562-7210-4B88-AFDE-6B6CA47F3938}" type="presOf" srcId="{C51771DA-47C2-44C3-A427-E9E7E3531C33}" destId="{AC321CA7-201E-4AA8-A236-94198655DE0B}" srcOrd="1" destOrd="0" presId="urn:microsoft.com/office/officeart/2005/8/layout/process1"/>
    <dgm:cxn modelId="{033A3D73-EFCA-4549-BBDA-D540C58A18B4}" type="presOf" srcId="{20CD52D2-4E85-4355-B089-72EA679B74E7}" destId="{18ADD904-6384-449A-A00E-879170E72B37}" srcOrd="0" destOrd="0" presId="urn:microsoft.com/office/officeart/2005/8/layout/process1"/>
    <dgm:cxn modelId="{C3955373-2D93-4865-A55D-CFE733D93E47}" type="presOf" srcId="{C51771DA-47C2-44C3-A427-E9E7E3531C33}" destId="{68498377-1CC4-4D89-B074-1D2AF35C43C2}" srcOrd="0" destOrd="0" presId="urn:microsoft.com/office/officeart/2005/8/layout/process1"/>
    <dgm:cxn modelId="{7784417D-94E1-48C6-A601-17A636E7ED20}" srcId="{6A2E0F96-2A57-4F5D-B698-01FCF244ED8B}" destId="{12D1952D-4A54-4D3E-999A-7DCA0E3C022F}" srcOrd="1" destOrd="0" parTransId="{BC560882-7206-4694-AFFE-FA633BEE9BFB}" sibTransId="{1A3673D7-683B-42B0-A3B1-E9244DB00470}"/>
    <dgm:cxn modelId="{315D56AC-6A82-4520-A7F3-C07583768270}" type="presOf" srcId="{12D1952D-4A54-4D3E-999A-7DCA0E3C022F}" destId="{52806D93-B850-4DF4-B64E-9BEA1CBDD4AA}" srcOrd="0" destOrd="0" presId="urn:microsoft.com/office/officeart/2005/8/layout/process1"/>
    <dgm:cxn modelId="{58CCC0B1-D35D-4DEA-868A-B864D4628DCB}" srcId="{6A2E0F96-2A57-4F5D-B698-01FCF244ED8B}" destId="{B9C2CEAB-93A4-473B-ABD0-C9BF9A043468}" srcOrd="3" destOrd="0" parTransId="{0C688FB5-7ECA-4F5A-8858-BAB18F1C72C4}" sibTransId="{BD08F3FE-B4EA-4DBE-A19C-29AABAABBD60}"/>
    <dgm:cxn modelId="{0D9188B9-547D-4F88-AE98-F73689D6BB4E}" type="presOf" srcId="{036CE03F-0492-4F5C-BE25-BD4AA05B7479}" destId="{2AD8B9A3-C631-49EB-9672-0FC68F620916}" srcOrd="0" destOrd="0" presId="urn:microsoft.com/office/officeart/2005/8/layout/process1"/>
    <dgm:cxn modelId="{859D4EBC-6F33-423B-B444-DBB0813BFDD4}" type="presOf" srcId="{B9C2CEAB-93A4-473B-ABD0-C9BF9A043468}" destId="{D9F1AC1E-8B1A-4EB9-A699-246D777EC08B}" srcOrd="0" destOrd="0" presId="urn:microsoft.com/office/officeart/2005/8/layout/process1"/>
    <dgm:cxn modelId="{23B2C2D3-1014-419D-93C7-8F9C499E80A4}" type="presOf" srcId="{A594C471-9E12-4C3D-8980-D6B7027BD145}" destId="{DA17B756-CC04-4C7C-8595-5A820E7DF356}" srcOrd="0" destOrd="0" presId="urn:microsoft.com/office/officeart/2005/8/layout/process1"/>
    <dgm:cxn modelId="{F48E88DD-D1F5-48E9-97AF-E8B24D387B52}" srcId="{6A2E0F96-2A57-4F5D-B698-01FCF244ED8B}" destId="{20CD52D2-4E85-4355-B089-72EA679B74E7}" srcOrd="2" destOrd="0" parTransId="{5CAFB69D-BA9D-4A4E-98FA-6A71FD32E2AA}" sibTransId="{036CE03F-0492-4F5C-BE25-BD4AA05B7479}"/>
    <dgm:cxn modelId="{423058E3-96F8-449D-8481-EFC0867D162D}" type="presOf" srcId="{1A3673D7-683B-42B0-A3B1-E9244DB00470}" destId="{12F9694A-B9AC-466C-84B5-C6327E34274C}" srcOrd="1" destOrd="0" presId="urn:microsoft.com/office/officeart/2005/8/layout/process1"/>
    <dgm:cxn modelId="{CD837F42-24B4-4843-B9BB-4AEA06F5B36C}" type="presParOf" srcId="{8AF21062-2E40-40A0-94E4-CE66F92A5BCE}" destId="{DA17B756-CC04-4C7C-8595-5A820E7DF356}" srcOrd="0" destOrd="0" presId="urn:microsoft.com/office/officeart/2005/8/layout/process1"/>
    <dgm:cxn modelId="{EAC3FE6B-FEED-43D8-A07B-9685510938DC}" type="presParOf" srcId="{8AF21062-2E40-40A0-94E4-CE66F92A5BCE}" destId="{68498377-1CC4-4D89-B074-1D2AF35C43C2}" srcOrd="1" destOrd="0" presId="urn:microsoft.com/office/officeart/2005/8/layout/process1"/>
    <dgm:cxn modelId="{170ED50E-229A-4E5D-B070-E96B50C30CFA}" type="presParOf" srcId="{68498377-1CC4-4D89-B074-1D2AF35C43C2}" destId="{AC321CA7-201E-4AA8-A236-94198655DE0B}" srcOrd="0" destOrd="0" presId="urn:microsoft.com/office/officeart/2005/8/layout/process1"/>
    <dgm:cxn modelId="{CF0C5D84-6881-4FE0-93D4-BED1DE77053E}" type="presParOf" srcId="{8AF21062-2E40-40A0-94E4-CE66F92A5BCE}" destId="{52806D93-B850-4DF4-B64E-9BEA1CBDD4AA}" srcOrd="2" destOrd="0" presId="urn:microsoft.com/office/officeart/2005/8/layout/process1"/>
    <dgm:cxn modelId="{151E274D-92C2-45E7-B8C2-9A5D0679B1EA}" type="presParOf" srcId="{8AF21062-2E40-40A0-94E4-CE66F92A5BCE}" destId="{16DFEF97-B0DC-434E-ACAB-DB4DE9BFB38E}" srcOrd="3" destOrd="0" presId="urn:microsoft.com/office/officeart/2005/8/layout/process1"/>
    <dgm:cxn modelId="{A8016095-B16F-4725-8BD9-4B45915287C3}" type="presParOf" srcId="{16DFEF97-B0DC-434E-ACAB-DB4DE9BFB38E}" destId="{12F9694A-B9AC-466C-84B5-C6327E34274C}" srcOrd="0" destOrd="0" presId="urn:microsoft.com/office/officeart/2005/8/layout/process1"/>
    <dgm:cxn modelId="{45A6EA4C-0CAF-439F-9BC2-C9679F185DDA}" type="presParOf" srcId="{8AF21062-2E40-40A0-94E4-CE66F92A5BCE}" destId="{18ADD904-6384-449A-A00E-879170E72B37}" srcOrd="4" destOrd="0" presId="urn:microsoft.com/office/officeart/2005/8/layout/process1"/>
    <dgm:cxn modelId="{0EEE378D-3358-4987-8A32-022BC7E54A2F}" type="presParOf" srcId="{8AF21062-2E40-40A0-94E4-CE66F92A5BCE}" destId="{2AD8B9A3-C631-49EB-9672-0FC68F620916}" srcOrd="5" destOrd="0" presId="urn:microsoft.com/office/officeart/2005/8/layout/process1"/>
    <dgm:cxn modelId="{7B0519D9-5DDC-4629-9D51-AB2112C08E3D}" type="presParOf" srcId="{2AD8B9A3-C631-49EB-9672-0FC68F620916}" destId="{49C417ED-E7C8-4AAE-B0B0-5567BAE21092}" srcOrd="0" destOrd="0" presId="urn:microsoft.com/office/officeart/2005/8/layout/process1"/>
    <dgm:cxn modelId="{CFB1E038-F7FD-479A-8BA4-026A070C9E9C}" type="presParOf" srcId="{8AF21062-2E40-40A0-94E4-CE66F92A5BCE}" destId="{D9F1AC1E-8B1A-4EB9-A699-246D777EC08B}" srcOrd="6"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17B756-CC04-4C7C-8595-5A820E7DF356}">
      <dsp:nvSpPr>
        <dsp:cNvPr id="0" name=""/>
        <dsp:cNvSpPr/>
      </dsp:nvSpPr>
      <dsp:spPr>
        <a:xfrm>
          <a:off x="2080" y="979613"/>
          <a:ext cx="909448" cy="5712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AU" sz="1500" kern="1200"/>
            <a:t>Marking</a:t>
          </a:r>
        </a:p>
      </dsp:txBody>
      <dsp:txXfrm>
        <a:off x="18811" y="996344"/>
        <a:ext cx="875986" cy="537785"/>
      </dsp:txXfrm>
    </dsp:sp>
    <dsp:sp modelId="{68498377-1CC4-4D89-B074-1D2AF35C43C2}">
      <dsp:nvSpPr>
        <dsp:cNvPr id="0" name=""/>
        <dsp:cNvSpPr/>
      </dsp:nvSpPr>
      <dsp:spPr>
        <a:xfrm>
          <a:off x="1002472" y="1152465"/>
          <a:ext cx="192802" cy="2255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AU" sz="900" kern="1200"/>
        </a:p>
      </dsp:txBody>
      <dsp:txXfrm>
        <a:off x="1002472" y="1197574"/>
        <a:ext cx="134961" cy="135325"/>
      </dsp:txXfrm>
    </dsp:sp>
    <dsp:sp modelId="{52806D93-B850-4DF4-B64E-9BEA1CBDD4AA}">
      <dsp:nvSpPr>
        <dsp:cNvPr id="0" name=""/>
        <dsp:cNvSpPr/>
      </dsp:nvSpPr>
      <dsp:spPr>
        <a:xfrm>
          <a:off x="1275307" y="979613"/>
          <a:ext cx="909448" cy="5712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AU" sz="1500" kern="1200"/>
            <a:t>Data entry</a:t>
          </a:r>
        </a:p>
      </dsp:txBody>
      <dsp:txXfrm>
        <a:off x="1292038" y="996344"/>
        <a:ext cx="875986" cy="537785"/>
      </dsp:txXfrm>
    </dsp:sp>
    <dsp:sp modelId="{16DFEF97-B0DC-434E-ACAB-DB4DE9BFB38E}">
      <dsp:nvSpPr>
        <dsp:cNvPr id="0" name=""/>
        <dsp:cNvSpPr/>
      </dsp:nvSpPr>
      <dsp:spPr>
        <a:xfrm>
          <a:off x="2275700" y="1152465"/>
          <a:ext cx="192802" cy="2255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AU" sz="900" kern="1200"/>
        </a:p>
      </dsp:txBody>
      <dsp:txXfrm>
        <a:off x="2275700" y="1197574"/>
        <a:ext cx="134961" cy="135325"/>
      </dsp:txXfrm>
    </dsp:sp>
    <dsp:sp modelId="{18ADD904-6384-449A-A00E-879170E72B37}">
      <dsp:nvSpPr>
        <dsp:cNvPr id="0" name=""/>
        <dsp:cNvSpPr/>
      </dsp:nvSpPr>
      <dsp:spPr>
        <a:xfrm>
          <a:off x="2548534" y="979613"/>
          <a:ext cx="909448" cy="5712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AU" sz="1500" kern="1200"/>
            <a:t>Feedback</a:t>
          </a:r>
        </a:p>
      </dsp:txBody>
      <dsp:txXfrm>
        <a:off x="2565265" y="996344"/>
        <a:ext cx="875986" cy="537785"/>
      </dsp:txXfrm>
    </dsp:sp>
    <dsp:sp modelId="{2AD8B9A3-C631-49EB-9672-0FC68F620916}">
      <dsp:nvSpPr>
        <dsp:cNvPr id="0" name=""/>
        <dsp:cNvSpPr/>
      </dsp:nvSpPr>
      <dsp:spPr>
        <a:xfrm>
          <a:off x="3548927" y="1152465"/>
          <a:ext cx="192802" cy="2255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AU" sz="900" kern="1200"/>
        </a:p>
      </dsp:txBody>
      <dsp:txXfrm>
        <a:off x="3548927" y="1197574"/>
        <a:ext cx="134961" cy="135325"/>
      </dsp:txXfrm>
    </dsp:sp>
    <dsp:sp modelId="{D9F1AC1E-8B1A-4EB9-A699-246D777EC08B}">
      <dsp:nvSpPr>
        <dsp:cNvPr id="0" name=""/>
        <dsp:cNvSpPr/>
      </dsp:nvSpPr>
      <dsp:spPr>
        <a:xfrm>
          <a:off x="3821761" y="979613"/>
          <a:ext cx="909448" cy="5712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AU" sz="1500" kern="1200"/>
            <a:t>Data analysis</a:t>
          </a:r>
        </a:p>
      </dsp:txBody>
      <dsp:txXfrm>
        <a:off x="3838492" y="996344"/>
        <a:ext cx="875986" cy="53778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Project Delivery Methodology (PDM)</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7101DCD78EE434E86188039D780B7F0" ma:contentTypeVersion="0" ma:contentTypeDescription="Create a new document." ma:contentTypeScope="" ma:versionID="67289e8dd67f887603183c1dde2d139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1810F6-6E09-4521-ACBD-A89BC713AC74}">
  <ds:schemaRefs>
    <ds:schemaRef ds:uri="http://schemas.microsoft.com/sharepoint/v3/contenttype/forms"/>
  </ds:schemaRefs>
</ds:datastoreItem>
</file>

<file path=customXml/itemProps3.xml><?xml version="1.0" encoding="utf-8"?>
<ds:datastoreItem xmlns:ds="http://schemas.openxmlformats.org/officeDocument/2006/customXml" ds:itemID="{CB0DEEE4-41E3-429C-9144-D9E55AA8F2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5C7DCE4-B453-4356-8C54-19B7325D22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FEE4EF7C-459D-446C-89CA-3A58B6107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3447</TotalTime>
  <Pages>8</Pages>
  <Words>2695</Words>
  <Characters>15368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FDOT</Company>
  <LinksUpToDate>false</LinksUpToDate>
  <CharactersWithSpaces>18027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
  <dc:creator>KNCAIEB</dc:creator>
  <cp:keywords/>
  <dc:description/>
  <cp:lastModifiedBy>Rick Waldron</cp:lastModifiedBy>
  <cp:revision>11</cp:revision>
  <cp:lastPrinted>2022-08-17T03:35:00Z</cp:lastPrinted>
  <dcterms:created xsi:type="dcterms:W3CDTF">2013-01-22T19:40:00Z</dcterms:created>
  <dcterms:modified xsi:type="dcterms:W3CDTF">2022-08-17T06:33:00Z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0x010100B7101DCD78EE434E86188039D780B7F0</vt:lpwstr>
  </property>
</Properties>
</file>